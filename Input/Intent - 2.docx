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D5727" w14:textId="77777777" w:rsidR="00E518F6" w:rsidRPr="006878DF" w:rsidRDefault="00E518F6" w:rsidP="00E518F6">
      <w:pPr>
        <w:tabs>
          <w:tab w:val="left" w:pos="360"/>
        </w:tabs>
        <w:rPr>
          <w:b/>
        </w:rPr>
      </w:pPr>
      <w:bookmarkStart w:id="0" w:name="_GoBack"/>
      <w:bookmarkEnd w:id="0"/>
      <w:r>
        <w:rPr>
          <w:b/>
        </w:rPr>
        <w:tab/>
      </w:r>
      <w:r w:rsidRPr="006878DF">
        <w:rPr>
          <w:b/>
        </w:rPr>
        <w:t>Terminating the Agreement</w:t>
      </w:r>
    </w:p>
    <w:p w14:paraId="0F4536D5" w14:textId="3E3C3778" w:rsidR="00E518F6" w:rsidRDefault="00E518F6" w:rsidP="00E518F6">
      <w:pPr>
        <w:tabs>
          <w:tab w:val="left" w:pos="360"/>
        </w:tabs>
      </w:pPr>
      <w:r>
        <w:t xml:space="preserve">With reasonable cause, client may terminate this Agreement, </w:t>
      </w:r>
      <w:del w:id="1" w:author="Vazir Nezhad, Bahram" w:date="2018-01-17T15:18:00Z">
        <w:r w:rsidDel="00E518F6">
          <w:delText>effective immediately upon giving written notice</w:delText>
        </w:r>
      </w:del>
      <w:ins w:id="2" w:author="Vazir Nezhad, Bahram" w:date="2018-01-17T15:18:00Z">
        <w:r>
          <w:t xml:space="preserve">after giving a written two </w:t>
        </w:r>
      </w:ins>
      <w:ins w:id="3" w:author="Vazir Nezhad, Bahram" w:date="2018-01-17T15:19:00Z">
        <w:r>
          <w:t xml:space="preserve">weeks’ </w:t>
        </w:r>
      </w:ins>
      <w:ins w:id="4" w:author="Vazir Nezhad, Bahram" w:date="2018-01-18T11:37:00Z">
        <w:r w:rsidR="005D07ED">
          <w:t xml:space="preserve">breach </w:t>
        </w:r>
      </w:ins>
      <w:ins w:id="5" w:author="Vazir Nezhad, Bahram" w:date="2018-01-17T15:19:00Z">
        <w:r>
          <w:t>notice</w:t>
        </w:r>
      </w:ins>
      <w:r>
        <w:t>.</w:t>
      </w:r>
    </w:p>
    <w:p w14:paraId="6D553DAD" w14:textId="77777777" w:rsidR="00E518F6" w:rsidRDefault="00E518F6" w:rsidP="00E518F6">
      <w:pPr>
        <w:tabs>
          <w:tab w:val="left" w:pos="360"/>
        </w:tabs>
      </w:pPr>
      <w:r>
        <w:t>Reasonable cause includes:</w:t>
      </w:r>
    </w:p>
    <w:p w14:paraId="7A2C0DCE" w14:textId="77777777" w:rsidR="00E518F6" w:rsidRDefault="00E518F6" w:rsidP="00E518F6">
      <w:pPr>
        <w:tabs>
          <w:tab w:val="left" w:pos="360"/>
        </w:tabs>
      </w:pPr>
      <w:r>
        <w:t>•</w:t>
      </w:r>
      <w:r>
        <w:tab/>
        <w:t>Violation of this Agreement, or</w:t>
      </w:r>
    </w:p>
    <w:p w14:paraId="071A90B3" w14:textId="58E598EB" w:rsidR="00E518F6" w:rsidRDefault="00E518F6" w:rsidP="00E518F6">
      <w:pPr>
        <w:tabs>
          <w:tab w:val="left" w:pos="360"/>
        </w:tabs>
      </w:pPr>
      <w:r>
        <w:t>•</w:t>
      </w:r>
      <w:r>
        <w:tab/>
        <w:t>Any act exposing liability to others for personal injury or property damage.</w:t>
      </w:r>
    </w:p>
    <w:p w14:paraId="7B284396" w14:textId="52B5D7FD" w:rsidR="00817273" w:rsidRDefault="00817273" w:rsidP="00E518F6">
      <w:pPr>
        <w:tabs>
          <w:tab w:val="left" w:pos="360"/>
        </w:tabs>
      </w:pPr>
    </w:p>
    <w:p w14:paraId="1F523A52" w14:textId="24C8FEE7" w:rsidR="00817273" w:rsidRPr="000100F4" w:rsidRDefault="00C547B5" w:rsidP="00817273">
      <w:pPr>
        <w:tabs>
          <w:tab w:val="left" w:pos="360"/>
        </w:tabs>
        <w:rPr>
          <w:b/>
        </w:rPr>
      </w:pPr>
      <w:r>
        <w:rPr>
          <w:b/>
        </w:rPr>
        <w:tab/>
      </w:r>
      <w:r w:rsidR="00817273" w:rsidRPr="000100F4">
        <w:rPr>
          <w:b/>
        </w:rPr>
        <w:t>Terminating the Agreement</w:t>
      </w:r>
    </w:p>
    <w:p w14:paraId="30941F00" w14:textId="17E2DFE6" w:rsidR="00817273" w:rsidRPr="000100F4" w:rsidRDefault="00817273" w:rsidP="00817273">
      <w:pPr>
        <w:tabs>
          <w:tab w:val="left" w:pos="360"/>
        </w:tabs>
      </w:pPr>
      <w:r w:rsidRPr="000100F4">
        <w:t xml:space="preserve">With reasonable cause, client may terminate this Agreement, effective </w:t>
      </w:r>
      <w:del w:id="6" w:author="Vazir Nezhad, Bahram" w:date="2018-01-18T11:28:00Z">
        <w:r w:rsidRPr="000100F4" w:rsidDel="00817273">
          <w:delText xml:space="preserve">immediately </w:delText>
        </w:r>
      </w:del>
      <w:ins w:id="7" w:author="Vazir Nezhad, Bahram" w:date="2018-01-18T11:28:00Z">
        <w:r>
          <w:t>after two weeks written notice</w:t>
        </w:r>
      </w:ins>
      <w:del w:id="8" w:author="Vazir Nezhad, Bahram" w:date="2018-01-18T11:31:00Z">
        <w:r w:rsidRPr="000100F4" w:rsidDel="00817273">
          <w:delText>upon giving written notice</w:delText>
        </w:r>
      </w:del>
      <w:r w:rsidRPr="000100F4">
        <w:t>. Reasonable cause includes:</w:t>
      </w:r>
    </w:p>
    <w:p w14:paraId="3D761A38" w14:textId="77777777" w:rsidR="00817273" w:rsidRPr="000100F4" w:rsidRDefault="00817273" w:rsidP="00817273">
      <w:pPr>
        <w:tabs>
          <w:tab w:val="left" w:pos="360"/>
        </w:tabs>
      </w:pPr>
      <w:r w:rsidRPr="000100F4">
        <w:t>•</w:t>
      </w:r>
      <w:r w:rsidRPr="000100F4">
        <w:tab/>
        <w:t>Violation of this Agreement, or</w:t>
      </w:r>
    </w:p>
    <w:p w14:paraId="76D89A4D" w14:textId="34210D40" w:rsidR="00817273" w:rsidRDefault="00817273" w:rsidP="00817273">
      <w:pPr>
        <w:tabs>
          <w:tab w:val="left" w:pos="360"/>
        </w:tabs>
      </w:pPr>
      <w:r w:rsidRPr="000100F4">
        <w:t>•</w:t>
      </w:r>
      <w:r w:rsidRPr="000100F4">
        <w:tab/>
        <w:t>Any act exposing liability to others for personal injury or property damage.</w:t>
      </w:r>
    </w:p>
    <w:p w14:paraId="73061B07" w14:textId="4C47C005" w:rsidR="005D07ED" w:rsidRDefault="005D07ED" w:rsidP="00817273">
      <w:pPr>
        <w:tabs>
          <w:tab w:val="left" w:pos="360"/>
        </w:tabs>
      </w:pPr>
    </w:p>
    <w:p w14:paraId="143AED2B" w14:textId="4DE7A062" w:rsidR="005D07ED" w:rsidRPr="000100F4" w:rsidRDefault="00C547B5" w:rsidP="005D07ED">
      <w:pPr>
        <w:tabs>
          <w:tab w:val="left" w:pos="360"/>
        </w:tabs>
        <w:rPr>
          <w:b/>
        </w:rPr>
      </w:pPr>
      <w:r>
        <w:rPr>
          <w:b/>
        </w:rPr>
        <w:tab/>
      </w:r>
      <w:r w:rsidR="005D07ED" w:rsidRPr="000100F4">
        <w:rPr>
          <w:b/>
        </w:rPr>
        <w:t>Terminating the Agreement</w:t>
      </w:r>
    </w:p>
    <w:p w14:paraId="33A93D33" w14:textId="0F715A19" w:rsidR="005D07ED" w:rsidRPr="000100F4" w:rsidRDefault="005D07ED" w:rsidP="005D07ED">
      <w:pPr>
        <w:tabs>
          <w:tab w:val="left" w:pos="360"/>
        </w:tabs>
      </w:pPr>
      <w:r w:rsidRPr="000100F4">
        <w:t xml:space="preserve">With reasonable cause, client may terminate this Agreement, </w:t>
      </w:r>
      <w:del w:id="9" w:author="Vazir Nezhad, Bahram" w:date="2018-01-18T11:34:00Z">
        <w:r w:rsidRPr="000100F4" w:rsidDel="005D07ED">
          <w:delText>effective immediately upon giving written notice</w:delText>
        </w:r>
      </w:del>
      <w:ins w:id="10" w:author="Vazir Nezhad, Bahram" w:date="2018-01-18T11:34:00Z">
        <w:r>
          <w:t>which will be effective two weeks after written breach notice</w:t>
        </w:r>
      </w:ins>
      <w:r w:rsidRPr="000100F4">
        <w:t>. Reasonable cause includes:</w:t>
      </w:r>
    </w:p>
    <w:p w14:paraId="7E9D984D" w14:textId="77777777" w:rsidR="005D07ED" w:rsidRPr="000100F4" w:rsidRDefault="005D07ED" w:rsidP="005D07ED">
      <w:pPr>
        <w:tabs>
          <w:tab w:val="left" w:pos="360"/>
        </w:tabs>
      </w:pPr>
      <w:r w:rsidRPr="000100F4">
        <w:t>•</w:t>
      </w:r>
      <w:r w:rsidRPr="000100F4">
        <w:tab/>
        <w:t>Violation of this Agreement, or</w:t>
      </w:r>
    </w:p>
    <w:p w14:paraId="7EE8CCD0" w14:textId="77777777" w:rsidR="005D07ED" w:rsidRDefault="005D07ED" w:rsidP="005D07ED">
      <w:pPr>
        <w:tabs>
          <w:tab w:val="left" w:pos="360"/>
        </w:tabs>
      </w:pPr>
      <w:r w:rsidRPr="000100F4">
        <w:t>•</w:t>
      </w:r>
      <w:r w:rsidRPr="000100F4">
        <w:tab/>
        <w:t>Any act exposing liability to others for personal injury or property damage.</w:t>
      </w:r>
    </w:p>
    <w:p w14:paraId="779E6FFB" w14:textId="77777777" w:rsidR="005D07ED" w:rsidRDefault="005D07ED" w:rsidP="00817273">
      <w:pPr>
        <w:tabs>
          <w:tab w:val="left" w:pos="360"/>
        </w:tabs>
      </w:pPr>
    </w:p>
    <w:p w14:paraId="7EBB2935" w14:textId="4A00BFD8" w:rsidR="005D07ED" w:rsidRPr="000100F4" w:rsidRDefault="00C547B5" w:rsidP="005D07ED">
      <w:pPr>
        <w:tabs>
          <w:tab w:val="left" w:pos="360"/>
        </w:tabs>
        <w:rPr>
          <w:b/>
        </w:rPr>
      </w:pPr>
      <w:r>
        <w:rPr>
          <w:b/>
        </w:rPr>
        <w:tab/>
      </w:r>
      <w:r w:rsidR="005D07ED" w:rsidRPr="000100F4">
        <w:rPr>
          <w:b/>
        </w:rPr>
        <w:t>Terminating the Agreement</w:t>
      </w:r>
    </w:p>
    <w:p w14:paraId="6D28D4F5" w14:textId="1A18F1D9" w:rsidR="005D07ED" w:rsidRPr="000100F4" w:rsidRDefault="005D07ED" w:rsidP="005D07ED">
      <w:pPr>
        <w:tabs>
          <w:tab w:val="left" w:pos="360"/>
        </w:tabs>
      </w:pPr>
      <w:r w:rsidRPr="000100F4">
        <w:t xml:space="preserve">With reasonable cause, client may terminate this Agreement, </w:t>
      </w:r>
      <w:del w:id="11" w:author="Vazir Nezhad, Bahram" w:date="2018-01-18T11:35:00Z">
        <w:r w:rsidRPr="000100F4" w:rsidDel="005D07ED">
          <w:delText>effective immediately upon giving written notice</w:delText>
        </w:r>
      </w:del>
      <w:ins w:id="12" w:author="Vazir Nezhad, Bahram" w:date="2018-01-18T11:35:00Z">
        <w:r>
          <w:t>by giving a written breach notice</w:t>
        </w:r>
      </w:ins>
      <w:ins w:id="13" w:author="Vazir Nezhad, Bahram" w:date="2018-01-18T11:52:00Z">
        <w:r w:rsidR="00FD73B9">
          <w:t xml:space="preserve"> of minimum two weeks</w:t>
        </w:r>
      </w:ins>
      <w:r w:rsidRPr="000100F4">
        <w:t>. Reasonable cause includes:</w:t>
      </w:r>
    </w:p>
    <w:p w14:paraId="527E9AD6" w14:textId="77777777" w:rsidR="005D07ED" w:rsidRPr="000100F4" w:rsidRDefault="005D07ED" w:rsidP="005D07ED">
      <w:pPr>
        <w:tabs>
          <w:tab w:val="left" w:pos="360"/>
        </w:tabs>
      </w:pPr>
      <w:r w:rsidRPr="000100F4">
        <w:t>•</w:t>
      </w:r>
      <w:r w:rsidRPr="000100F4">
        <w:tab/>
        <w:t>Violation of this Agreement, or</w:t>
      </w:r>
    </w:p>
    <w:p w14:paraId="5E06E9DE" w14:textId="77777777" w:rsidR="005D07ED" w:rsidRDefault="005D07ED" w:rsidP="005D07ED">
      <w:pPr>
        <w:tabs>
          <w:tab w:val="left" w:pos="360"/>
        </w:tabs>
      </w:pPr>
      <w:r w:rsidRPr="000100F4">
        <w:t>•</w:t>
      </w:r>
      <w:r w:rsidRPr="000100F4">
        <w:tab/>
        <w:t>Any act exposing liability to others for personal injury or property damage.</w:t>
      </w:r>
    </w:p>
    <w:sectPr w:rsidR="005D07ED" w:rsidSect="00BF1A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zir Nezhad, Bahram">
    <w15:presenceInfo w15:providerId="AD" w15:userId="S-1-5-21-329068152-1454471165-1417001333-6250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F6"/>
    <w:rsid w:val="000100F4"/>
    <w:rsid w:val="00030844"/>
    <w:rsid w:val="00184508"/>
    <w:rsid w:val="001E1D0F"/>
    <w:rsid w:val="00205936"/>
    <w:rsid w:val="003710BF"/>
    <w:rsid w:val="003C0CE4"/>
    <w:rsid w:val="003E033C"/>
    <w:rsid w:val="0043716C"/>
    <w:rsid w:val="004675DD"/>
    <w:rsid w:val="00485308"/>
    <w:rsid w:val="00491633"/>
    <w:rsid w:val="005D07ED"/>
    <w:rsid w:val="00640422"/>
    <w:rsid w:val="007242AC"/>
    <w:rsid w:val="00774CD0"/>
    <w:rsid w:val="007C10A5"/>
    <w:rsid w:val="00817273"/>
    <w:rsid w:val="00835FCB"/>
    <w:rsid w:val="009302E5"/>
    <w:rsid w:val="00973497"/>
    <w:rsid w:val="00A463A5"/>
    <w:rsid w:val="00BF1A9D"/>
    <w:rsid w:val="00C3626F"/>
    <w:rsid w:val="00C547B5"/>
    <w:rsid w:val="00E518F6"/>
    <w:rsid w:val="00F0489B"/>
    <w:rsid w:val="00F05C1D"/>
    <w:rsid w:val="00F3726F"/>
    <w:rsid w:val="00FD73B9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322"/>
  <w15:chartTrackingRefBased/>
  <w15:docId w15:val="{89D02241-9E05-4060-947F-A0F9F9D4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A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9D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422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905B9A715D04BB77264561A422F60" ma:contentTypeVersion="0" ma:contentTypeDescription="Create a new document." ma:contentTypeScope="" ma:versionID="6765f2334cd304eb18b2d55e4abef4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b52138a65ccc7855401b9963330e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6908D-1E30-453B-9393-0EE04DCED2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94B0B1-13CC-4543-9579-47CB9EE3E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1B2125-1EA1-4CA2-B0FA-93BD50799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3969FC-8160-44C6-ADEA-60155F0B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Vazir Nezhad, Bahram</dc:creator>
  <cp:keywords/>
  <dc:description/>
  <cp:lastModifiedBy>Gandhi, Niharika M.</cp:lastModifiedBy>
  <cp:revision>5</cp:revision>
  <dcterms:created xsi:type="dcterms:W3CDTF">2018-01-18T04:31:00Z</dcterms:created>
  <dcterms:modified xsi:type="dcterms:W3CDTF">2018-01-18T04:49:00Z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0x010100C7F905B9A715D04BB77264561A422F60</vt:lpwstr>
  </property>
</Properties>
</file>