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7AB10" w14:textId="77777777" w:rsidR="009302E5" w:rsidRPr="003E033C" w:rsidRDefault="00640422">
      <w:pPr>
        <w:rPr>
          <w:b/>
          <w:bCs/>
        </w:rPr>
      </w:pPr>
      <w:r w:rsidRPr="003E033C">
        <w:rPr>
          <w:b/>
          <w:bCs/>
        </w:rPr>
        <w:t>INITIAL TERMINATION CLAUSE</w:t>
      </w:r>
    </w:p>
    <w:p w14:paraId="569A73DB" w14:textId="77777777" w:rsidR="00E518F6" w:rsidRPr="00640422" w:rsidRDefault="00E518F6" w:rsidP="00E518F6">
      <w:pPr>
        <w:tabs>
          <w:tab w:val="left" w:pos="360"/>
        </w:tabs>
        <w:rPr>
          <w:b/>
          <w:highlight w:val="cyan"/>
        </w:rPr>
      </w:pPr>
      <w:r>
        <w:rPr>
          <w:b/>
        </w:rPr>
        <w:tab/>
      </w:r>
      <w:r w:rsidRPr="00640422">
        <w:rPr>
          <w:b/>
          <w:highlight w:val="cyan"/>
        </w:rPr>
        <w:t>Terminating the Agreement</w:t>
      </w:r>
    </w:p>
    <w:p w14:paraId="7E5B79BD" w14:textId="77777777" w:rsidR="00E518F6" w:rsidRPr="00640422" w:rsidRDefault="00E518F6" w:rsidP="00BF1A9D">
      <w:pPr>
        <w:tabs>
          <w:tab w:val="left" w:pos="360"/>
        </w:tabs>
        <w:rPr>
          <w:highlight w:val="cyan"/>
        </w:rPr>
      </w:pPr>
      <w:r w:rsidRPr="00640422">
        <w:rPr>
          <w:highlight w:val="cyan"/>
        </w:rPr>
        <w:t>With reasonable cause, client may terminate this Agreement, effective immediately upon giving written notice.</w:t>
      </w:r>
      <w:r w:rsidR="00BF1A9D" w:rsidRPr="00640422">
        <w:rPr>
          <w:highlight w:val="cyan"/>
        </w:rPr>
        <w:t xml:space="preserve"> </w:t>
      </w:r>
      <w:r w:rsidRPr="00640422">
        <w:rPr>
          <w:highlight w:val="cyan"/>
        </w:rPr>
        <w:t>Reasonable cause includes:</w:t>
      </w:r>
    </w:p>
    <w:p w14:paraId="165A380E" w14:textId="77777777" w:rsidR="00E518F6" w:rsidRPr="00640422" w:rsidRDefault="00E518F6" w:rsidP="00E518F6">
      <w:pPr>
        <w:tabs>
          <w:tab w:val="left" w:pos="360"/>
        </w:tabs>
        <w:rPr>
          <w:highlight w:val="cyan"/>
        </w:rPr>
      </w:pPr>
      <w:r w:rsidRPr="00640422">
        <w:rPr>
          <w:highlight w:val="cyan"/>
        </w:rPr>
        <w:t>•</w:t>
      </w:r>
      <w:r w:rsidRPr="00640422">
        <w:rPr>
          <w:highlight w:val="cyan"/>
        </w:rPr>
        <w:tab/>
      </w:r>
      <w:r w:rsidRPr="00640422">
        <w:rPr>
          <w:highlight w:val="cyan"/>
        </w:rPr>
        <w:t>Violation of this Agreement, or</w:t>
      </w:r>
    </w:p>
    <w:p w14:paraId="1E25363F" w14:textId="77777777" w:rsidR="00E518F6" w:rsidRDefault="00E518F6" w:rsidP="00E518F6">
      <w:pPr>
        <w:tabs>
          <w:tab w:val="left" w:pos="360"/>
        </w:tabs>
      </w:pPr>
      <w:r w:rsidRPr="00640422">
        <w:rPr>
          <w:highlight w:val="cyan"/>
        </w:rPr>
        <w:t>•</w:t>
      </w:r>
      <w:r w:rsidRPr="00640422">
        <w:rPr>
          <w:highlight w:val="cyan"/>
        </w:rPr>
        <w:tab/>
      </w:r>
      <w:r w:rsidRPr="00640422">
        <w:rPr>
          <w:highlight w:val="cyan"/>
        </w:rPr>
        <w:t>Any act exposing liability to others for personal injury or property damage.</w:t>
      </w:r>
    </w:p>
    <w:p w14:paraId="149EDB77" w14:textId="77777777" w:rsidR="00E518F6" w:rsidRDefault="00E518F6" w:rsidP="00E518F6">
      <w:pPr>
        <w:tabs>
          <w:tab w:val="left" w:pos="360"/>
        </w:tabs>
      </w:pPr>
    </w:p>
    <w:p w14:paraId="2D563022" w14:textId="77777777" w:rsidR="00184508" w:rsidRPr="003E033C" w:rsidRDefault="00BF1A9D" w:rsidP="00E518F6">
      <w:pPr>
        <w:tabs>
          <w:tab w:val="left" w:pos="360"/>
        </w:tabs>
        <w:rPr>
          <w:b/>
          <w:bCs/>
        </w:rPr>
      </w:pPr>
      <w:r w:rsidRPr="003E033C">
        <w:rPr>
          <w:b/>
          <w:bCs/>
        </w:rPr>
        <w:t>FINAL TERMINATION CLAUSE</w:t>
      </w:r>
    </w:p>
    <w:p w14:paraId="5E816244" w14:textId="1D0D2440" w:rsidR="00184508" w:rsidRPr="00640422" w:rsidRDefault="00C547B5" w:rsidP="00184508">
      <w:pPr>
        <w:tabs>
          <w:tab w:val="left" w:pos="360"/>
        </w:tabs>
        <w:rPr>
          <w:b/>
          <w:highlight w:val="green"/>
        </w:rPr>
      </w:pPr>
      <w:r>
        <w:rPr>
          <w:b/>
          <w:highlight w:val="green"/>
        </w:rPr>
        <w:tab/>
      </w:r>
      <w:r w:rsidR="00184508" w:rsidRPr="00640422">
        <w:rPr>
          <w:b/>
          <w:highlight w:val="green"/>
        </w:rPr>
        <w:t>Terminating the Agreement</w:t>
      </w:r>
    </w:p>
    <w:p w14:paraId="24A3A358" w14:textId="77777777" w:rsidR="00184508" w:rsidRPr="00640422" w:rsidRDefault="00184508" w:rsidP="00BF1A9D">
      <w:pPr>
        <w:tabs>
          <w:tab w:val="left" w:pos="360"/>
        </w:tabs>
        <w:rPr>
          <w:highlight w:val="green"/>
        </w:rPr>
      </w:pPr>
      <w:r w:rsidRPr="00640422">
        <w:rPr>
          <w:highlight w:val="green"/>
        </w:rPr>
        <w:t>With reasonable cause, either Client or Contractor may terminate this Agreement, after giving a two weeks breach notice without problem being rectified.</w:t>
      </w:r>
      <w:r w:rsidR="00BF1A9D" w:rsidRPr="00640422">
        <w:rPr>
          <w:highlight w:val="green"/>
        </w:rPr>
        <w:t xml:space="preserve"> </w:t>
      </w:r>
      <w:r w:rsidRPr="00640422">
        <w:rPr>
          <w:highlight w:val="green"/>
        </w:rPr>
        <w:t>Reasonable cause includes:</w:t>
      </w:r>
    </w:p>
    <w:p w14:paraId="34BE3C3D" w14:textId="77777777" w:rsidR="00184508" w:rsidRPr="00640422" w:rsidRDefault="00184508" w:rsidP="00184508">
      <w:pPr>
        <w:tabs>
          <w:tab w:val="left" w:pos="360"/>
        </w:tabs>
        <w:rPr>
          <w:highlight w:val="green"/>
        </w:rPr>
      </w:pPr>
      <w:r w:rsidRPr="00640422">
        <w:rPr>
          <w:highlight w:val="green"/>
        </w:rPr>
        <w:t>•</w:t>
      </w:r>
      <w:r w:rsidRPr="00640422">
        <w:rPr>
          <w:highlight w:val="green"/>
        </w:rPr>
        <w:tab/>
      </w:r>
      <w:r w:rsidRPr="00640422">
        <w:rPr>
          <w:highlight w:val="green"/>
        </w:rPr>
        <w:t>a material</w:t>
      </w:r>
      <w:r w:rsidR="00BF1A9D" w:rsidRPr="00640422">
        <w:rPr>
          <w:highlight w:val="green"/>
        </w:rPr>
        <w:t xml:space="preserve"> violation of this Agreement which is not resolved within a two weeks period after giving written </w:t>
      </w:r>
      <w:commentRangeStart w:id="0"/>
      <w:r w:rsidR="00BF1A9D" w:rsidRPr="00640422">
        <w:rPr>
          <w:highlight w:val="green"/>
        </w:rPr>
        <w:t>notice</w:t>
      </w:r>
      <w:commentRangeEnd w:id="0"/>
      <w:r w:rsidR="003E033C">
        <w:rPr>
          <w:rStyle w:val="CommentReference"/>
        </w:rPr>
        <w:commentReference w:id="0"/>
      </w:r>
      <w:r w:rsidR="00BF1A9D" w:rsidRPr="00640422">
        <w:rPr>
          <w:highlight w:val="green"/>
        </w:rPr>
        <w:t>.</w:t>
      </w:r>
    </w:p>
    <w:p w14:paraId="0119BEC4" w14:textId="77777777" w:rsidR="00184508" w:rsidRDefault="00184508" w:rsidP="00184508">
      <w:pPr>
        <w:tabs>
          <w:tab w:val="left" w:pos="360"/>
        </w:tabs>
      </w:pPr>
      <w:r w:rsidRPr="00640422">
        <w:rPr>
          <w:highlight w:val="green"/>
        </w:rPr>
        <w:t>•</w:t>
      </w:r>
      <w:r w:rsidRPr="00640422">
        <w:rPr>
          <w:highlight w:val="green"/>
        </w:rPr>
        <w:tab/>
      </w:r>
      <w:r w:rsidRPr="00640422">
        <w:rPr>
          <w:highlight w:val="green"/>
        </w:rPr>
        <w:t>any act exposing the other party to liability to others for per</w:t>
      </w:r>
      <w:r w:rsidR="00BF1A9D" w:rsidRPr="00640422">
        <w:rPr>
          <w:highlight w:val="green"/>
        </w:rPr>
        <w:t xml:space="preserve">sonal injury or property damage which is not compensated within a two weeks period of giving written </w:t>
      </w:r>
      <w:commentRangeStart w:id="1"/>
      <w:r w:rsidR="00BF1A9D" w:rsidRPr="00640422">
        <w:rPr>
          <w:highlight w:val="green"/>
        </w:rPr>
        <w:t>notice</w:t>
      </w:r>
      <w:commentRangeEnd w:id="1"/>
      <w:r w:rsidR="003C0CE4">
        <w:rPr>
          <w:rStyle w:val="CommentReference"/>
        </w:rPr>
        <w:commentReference w:id="1"/>
      </w:r>
      <w:r w:rsidR="00BF1A9D" w:rsidRPr="00640422">
        <w:rPr>
          <w:highlight w:val="green"/>
        </w:rPr>
        <w:t>.</w:t>
      </w:r>
    </w:p>
    <w:p w14:paraId="53B80712" w14:textId="77777777" w:rsidR="00184508" w:rsidRDefault="00184508" w:rsidP="00E518F6">
      <w:pPr>
        <w:tabs>
          <w:tab w:val="left" w:pos="360"/>
        </w:tabs>
      </w:pPr>
    </w:p>
    <w:p w14:paraId="55F41B46" w14:textId="77777777" w:rsidR="00E518F6" w:rsidRDefault="00BF1A9D" w:rsidP="00E518F6">
      <w:pPr>
        <w:tabs>
          <w:tab w:val="left" w:pos="360"/>
        </w:tabs>
      </w:pPr>
      <w:r>
        <w:t>INTENTION NUMBER 1- ASKING FOR TWO-SIDED RIGHT OF TERMINATION</w:t>
      </w:r>
    </w:p>
    <w:p w14:paraId="10C73AA7" w14:textId="77777777" w:rsidR="00E518F6" w:rsidRPr="006878DF" w:rsidRDefault="00E518F6" w:rsidP="00E518F6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</w:p>
    <w:p w14:paraId="4621D390" w14:textId="77777777" w:rsidR="00E518F6" w:rsidRDefault="00E518F6" w:rsidP="00E518F6">
      <w:pPr>
        <w:tabs>
          <w:tab w:val="left" w:pos="360"/>
        </w:tabs>
      </w:pPr>
      <w:r>
        <w:t xml:space="preserve">With reasonable cause, </w:t>
      </w:r>
      <w:del w:id="2" w:author="Vazir Nezhad, Bahram" w:date="2018-01-17T15:12:00Z">
        <w:r w:rsidDel="00E518F6">
          <w:delText xml:space="preserve">client </w:delText>
        </w:r>
      </w:del>
      <w:ins w:id="3" w:author="Vazir Nezhad, Bahram" w:date="2018-01-17T15:12:00Z">
        <w:r>
          <w:t xml:space="preserve">both parties </w:t>
        </w:r>
      </w:ins>
      <w:r>
        <w:t>may terminate this Agreement, effective immediately upon giving written notice.</w:t>
      </w:r>
    </w:p>
    <w:p w14:paraId="1ABE0C50" w14:textId="77777777" w:rsidR="00E518F6" w:rsidRDefault="00E518F6" w:rsidP="00E518F6">
      <w:pPr>
        <w:tabs>
          <w:tab w:val="left" w:pos="360"/>
        </w:tabs>
      </w:pPr>
      <w:r>
        <w:t>Reasonable cause includes:</w:t>
      </w:r>
    </w:p>
    <w:p w14:paraId="07EB1A1B" w14:textId="77777777" w:rsidR="00E518F6" w:rsidRDefault="00E518F6" w:rsidP="00E518F6">
      <w:pPr>
        <w:tabs>
          <w:tab w:val="left" w:pos="360"/>
        </w:tabs>
      </w:pPr>
      <w:r>
        <w:t>•</w:t>
      </w:r>
      <w:r>
        <w:tab/>
      </w:r>
      <w:r>
        <w:t>Violation of this Agreement, or</w:t>
      </w:r>
    </w:p>
    <w:p w14:paraId="61552465" w14:textId="5C66DF48" w:rsidR="00E518F6" w:rsidRDefault="00E518F6" w:rsidP="00E518F6">
      <w:pPr>
        <w:tabs>
          <w:tab w:val="left" w:pos="360"/>
        </w:tabs>
      </w:pPr>
      <w:r>
        <w:t>•</w:t>
      </w:r>
      <w:r>
        <w:tab/>
      </w:r>
      <w:r>
        <w:t>Any act exposing liability to others for personal injury or property damage.</w:t>
      </w:r>
    </w:p>
    <w:p w14:paraId="7190AB30" w14:textId="56044F11" w:rsidR="003710BF" w:rsidRDefault="003710BF" w:rsidP="00E518F6">
      <w:pPr>
        <w:tabs>
          <w:tab w:val="left" w:pos="360"/>
        </w:tabs>
      </w:pPr>
    </w:p>
    <w:p w14:paraId="615C01AD" w14:textId="77777777" w:rsidR="003710BF" w:rsidRPr="000100F4" w:rsidRDefault="003710BF" w:rsidP="003710BF">
      <w:pPr>
        <w:tabs>
          <w:tab w:val="left" w:pos="360"/>
        </w:tabs>
        <w:rPr>
          <w:b/>
        </w:rPr>
      </w:pPr>
      <w:r>
        <w:rPr>
          <w:b/>
        </w:rPr>
        <w:tab/>
      </w:r>
      <w:r w:rsidRPr="000100F4">
        <w:rPr>
          <w:b/>
        </w:rPr>
        <w:t>Terminating the Agreement</w:t>
      </w:r>
    </w:p>
    <w:p w14:paraId="21B92E7B" w14:textId="1EE121F4" w:rsidR="003710BF" w:rsidRPr="000100F4" w:rsidRDefault="003710BF" w:rsidP="003710BF">
      <w:pPr>
        <w:tabs>
          <w:tab w:val="left" w:pos="360"/>
        </w:tabs>
      </w:pPr>
      <w:r w:rsidRPr="000100F4">
        <w:t xml:space="preserve">With reasonable cause, </w:t>
      </w:r>
      <w:del w:id="4" w:author="Vazir Nezhad, Bahram" w:date="2018-01-18T11:18:00Z">
        <w:r w:rsidRPr="000100F4" w:rsidDel="000100F4">
          <w:delText xml:space="preserve">client </w:delText>
        </w:r>
      </w:del>
      <w:ins w:id="5" w:author="Vazir Nezhad, Bahram" w:date="2018-01-18T11:18:00Z">
        <w:r w:rsidR="000100F4">
          <w:t>either party</w:t>
        </w:r>
        <w:r w:rsidR="000100F4" w:rsidRPr="000100F4">
          <w:t xml:space="preserve"> </w:t>
        </w:r>
      </w:ins>
      <w:r w:rsidRPr="000100F4">
        <w:t>may terminate this Agreement, effective immediately upon giving written notice. Reasonable cause includes:</w:t>
      </w:r>
    </w:p>
    <w:p w14:paraId="5838D5FC" w14:textId="77777777" w:rsidR="003710BF" w:rsidRPr="000100F4" w:rsidRDefault="003710BF" w:rsidP="003710BF">
      <w:pPr>
        <w:tabs>
          <w:tab w:val="left" w:pos="360"/>
        </w:tabs>
      </w:pPr>
      <w:r w:rsidRPr="000100F4">
        <w:t>•</w:t>
      </w:r>
      <w:r w:rsidRPr="000100F4">
        <w:tab/>
      </w:r>
      <w:r w:rsidRPr="000100F4">
        <w:t>Violation of this Agreement, or</w:t>
      </w:r>
    </w:p>
    <w:p w14:paraId="17761252" w14:textId="77777777" w:rsidR="003710BF" w:rsidRPr="000100F4" w:rsidRDefault="003710BF" w:rsidP="003710BF">
      <w:pPr>
        <w:tabs>
          <w:tab w:val="left" w:pos="360"/>
        </w:tabs>
      </w:pPr>
      <w:r w:rsidRPr="000100F4">
        <w:t>•</w:t>
      </w:r>
      <w:r w:rsidRPr="000100F4">
        <w:tab/>
      </w:r>
      <w:r w:rsidRPr="000100F4">
        <w:t>Any act exposing liability to others for personal injury or property damage.</w:t>
      </w:r>
    </w:p>
    <w:p w14:paraId="7E5A181D" w14:textId="3DE04C22" w:rsidR="003710BF" w:rsidRDefault="003710BF" w:rsidP="00E518F6">
      <w:pPr>
        <w:tabs>
          <w:tab w:val="left" w:pos="360"/>
        </w:tabs>
      </w:pPr>
    </w:p>
    <w:p w14:paraId="78CBA15A" w14:textId="77777777" w:rsidR="000100F4" w:rsidRPr="000100F4" w:rsidRDefault="000100F4" w:rsidP="000100F4">
      <w:pPr>
        <w:tabs>
          <w:tab w:val="left" w:pos="360"/>
        </w:tabs>
        <w:rPr>
          <w:b/>
        </w:rPr>
      </w:pPr>
      <w:r>
        <w:rPr>
          <w:b/>
        </w:rPr>
        <w:tab/>
      </w:r>
      <w:r w:rsidRPr="000100F4">
        <w:rPr>
          <w:b/>
        </w:rPr>
        <w:t>Terminating the Agreement</w:t>
      </w:r>
    </w:p>
    <w:p w14:paraId="36F9FEFE" w14:textId="153C9CFA" w:rsidR="000100F4" w:rsidRPr="000100F4" w:rsidRDefault="000100F4" w:rsidP="000100F4">
      <w:pPr>
        <w:tabs>
          <w:tab w:val="left" w:pos="360"/>
        </w:tabs>
      </w:pPr>
      <w:r w:rsidRPr="000100F4">
        <w:t xml:space="preserve">With reasonable cause, </w:t>
      </w:r>
      <w:ins w:id="6" w:author="Vazir Nezhad, Bahram" w:date="2018-01-18T11:21:00Z">
        <w:r>
          <w:t xml:space="preserve">either </w:t>
        </w:r>
      </w:ins>
      <w:r w:rsidRPr="000100F4">
        <w:t xml:space="preserve">client </w:t>
      </w:r>
      <w:ins w:id="7" w:author="Vazir Nezhad, Bahram" w:date="2018-01-18T11:21:00Z">
        <w:r>
          <w:t xml:space="preserve">or contractor </w:t>
        </w:r>
      </w:ins>
      <w:r w:rsidRPr="000100F4">
        <w:t>may terminate this Agreement, effective immediately upon giving written notice. Reasonable cause includes:</w:t>
      </w:r>
    </w:p>
    <w:p w14:paraId="2FB83582" w14:textId="77777777" w:rsidR="000100F4" w:rsidRPr="000100F4" w:rsidRDefault="000100F4" w:rsidP="000100F4">
      <w:pPr>
        <w:tabs>
          <w:tab w:val="left" w:pos="360"/>
        </w:tabs>
      </w:pPr>
      <w:r w:rsidRPr="000100F4">
        <w:t>•</w:t>
      </w:r>
      <w:r w:rsidRPr="000100F4">
        <w:tab/>
      </w:r>
      <w:r w:rsidRPr="000100F4">
        <w:t>Violation of this Agreement, or</w:t>
      </w:r>
    </w:p>
    <w:p w14:paraId="48E990E5" w14:textId="77777777" w:rsidR="000100F4" w:rsidRDefault="000100F4" w:rsidP="000100F4">
      <w:pPr>
        <w:tabs>
          <w:tab w:val="left" w:pos="360"/>
        </w:tabs>
      </w:pPr>
      <w:r w:rsidRPr="000100F4">
        <w:t>•</w:t>
      </w:r>
      <w:r w:rsidRPr="000100F4">
        <w:tab/>
      </w:r>
      <w:r w:rsidRPr="000100F4">
        <w:t>Any act exposing liability to others for personal injury or property damage.</w:t>
      </w:r>
    </w:p>
    <w:p w14:paraId="48282DA6" w14:textId="1C3462D9" w:rsidR="000100F4" w:rsidRPr="000100F4" w:rsidRDefault="00C547B5" w:rsidP="000100F4">
      <w:pPr>
        <w:tabs>
          <w:tab w:val="left" w:pos="360"/>
        </w:tabs>
        <w:rPr>
          <w:b/>
        </w:rPr>
      </w:pPr>
      <w:r>
        <w:rPr>
          <w:b/>
        </w:rPr>
        <w:lastRenderedPageBreak/>
        <w:tab/>
      </w:r>
      <w:r w:rsidR="000100F4" w:rsidRPr="000100F4">
        <w:rPr>
          <w:b/>
        </w:rPr>
        <w:t>Terminating the Agreement</w:t>
      </w:r>
    </w:p>
    <w:p w14:paraId="486C0FC6" w14:textId="06938815" w:rsidR="000100F4" w:rsidRPr="000100F4" w:rsidRDefault="000100F4" w:rsidP="000100F4">
      <w:pPr>
        <w:tabs>
          <w:tab w:val="left" w:pos="360"/>
        </w:tabs>
      </w:pPr>
      <w:r w:rsidRPr="000100F4">
        <w:t xml:space="preserve">With reasonable cause, </w:t>
      </w:r>
      <w:del w:id="8" w:author="Vazir Nezhad, Bahram" w:date="2018-01-18T11:24:00Z">
        <w:r w:rsidRPr="000100F4" w:rsidDel="00817273">
          <w:delText>client may terminate this Agreement</w:delText>
        </w:r>
      </w:del>
      <w:ins w:id="9" w:author="Vazir Nezhad, Bahram" w:date="2018-01-18T11:24:00Z">
        <w:r w:rsidR="00817273">
          <w:t>both parties have right of termination</w:t>
        </w:r>
      </w:ins>
      <w:r w:rsidRPr="000100F4">
        <w:t>, effective immediately upon giving written notice. Reasonable cause includes:</w:t>
      </w:r>
    </w:p>
    <w:p w14:paraId="74A5E9EE" w14:textId="77777777" w:rsidR="000100F4" w:rsidRPr="000100F4" w:rsidRDefault="000100F4" w:rsidP="000100F4">
      <w:pPr>
        <w:tabs>
          <w:tab w:val="left" w:pos="360"/>
        </w:tabs>
      </w:pPr>
      <w:r w:rsidRPr="000100F4">
        <w:t>•</w:t>
      </w:r>
      <w:r w:rsidRPr="000100F4">
        <w:tab/>
      </w:r>
      <w:r w:rsidRPr="000100F4">
        <w:t>Violation of this Agreement, or</w:t>
      </w:r>
    </w:p>
    <w:p w14:paraId="1C0C48D9" w14:textId="64D84A78" w:rsidR="000100F4" w:rsidRDefault="000100F4" w:rsidP="000100F4">
      <w:pPr>
        <w:tabs>
          <w:tab w:val="left" w:pos="360"/>
        </w:tabs>
      </w:pPr>
      <w:r w:rsidRPr="000100F4">
        <w:t>•</w:t>
      </w:r>
      <w:r w:rsidRPr="000100F4">
        <w:tab/>
      </w:r>
      <w:r w:rsidRPr="000100F4">
        <w:t>Any act exposing liability to others for personal injury or property damage.</w:t>
      </w:r>
    </w:p>
    <w:p w14:paraId="58ADCA50" w14:textId="1E374E69" w:rsidR="00817273" w:rsidRDefault="00817273" w:rsidP="000100F4">
      <w:pPr>
        <w:tabs>
          <w:tab w:val="left" w:pos="360"/>
        </w:tabs>
      </w:pPr>
    </w:p>
    <w:p w14:paraId="6C7C7BDD" w14:textId="20C0F022" w:rsidR="00817273" w:rsidRPr="000100F4" w:rsidRDefault="00C547B5" w:rsidP="00817273">
      <w:pPr>
        <w:tabs>
          <w:tab w:val="left" w:pos="360"/>
        </w:tabs>
        <w:rPr>
          <w:b/>
        </w:rPr>
      </w:pPr>
      <w:r>
        <w:rPr>
          <w:b/>
        </w:rPr>
        <w:tab/>
      </w:r>
      <w:r w:rsidR="00817273" w:rsidRPr="000100F4">
        <w:rPr>
          <w:b/>
        </w:rPr>
        <w:t>Terminating the Agreement</w:t>
      </w:r>
    </w:p>
    <w:p w14:paraId="7EA8BA4D" w14:textId="658921E1" w:rsidR="00817273" w:rsidRPr="000100F4" w:rsidRDefault="00817273" w:rsidP="00817273">
      <w:pPr>
        <w:tabs>
          <w:tab w:val="left" w:pos="360"/>
        </w:tabs>
      </w:pPr>
      <w:r w:rsidRPr="000100F4">
        <w:t xml:space="preserve">With reasonable cause, </w:t>
      </w:r>
      <w:del w:id="10" w:author="Vazir Nezhad, Bahram" w:date="2018-01-18T11:26:00Z">
        <w:r w:rsidRPr="000100F4" w:rsidDel="00817273">
          <w:delText>client may terminate this Agreement</w:delText>
        </w:r>
      </w:del>
      <w:ins w:id="11" w:author="Vazir Nezhad, Bahram" w:date="2018-01-18T11:26:00Z">
        <w:r>
          <w:t>either party have termination right</w:t>
        </w:r>
      </w:ins>
      <w:r w:rsidRPr="000100F4">
        <w:t>, effective immediately upon giving written notice. Reasonable cause includes:</w:t>
      </w:r>
    </w:p>
    <w:p w14:paraId="2A002744" w14:textId="77777777" w:rsidR="00817273" w:rsidRPr="000100F4" w:rsidRDefault="00817273" w:rsidP="00817273">
      <w:pPr>
        <w:tabs>
          <w:tab w:val="left" w:pos="360"/>
        </w:tabs>
      </w:pPr>
      <w:r w:rsidRPr="000100F4">
        <w:t>•</w:t>
      </w:r>
      <w:r w:rsidRPr="000100F4">
        <w:tab/>
      </w:r>
      <w:r w:rsidRPr="000100F4">
        <w:t>Violation of this Agreement, or</w:t>
      </w:r>
    </w:p>
    <w:p w14:paraId="62EF28F4" w14:textId="77777777" w:rsidR="00817273" w:rsidRDefault="00817273" w:rsidP="00817273">
      <w:pPr>
        <w:tabs>
          <w:tab w:val="left" w:pos="360"/>
        </w:tabs>
      </w:pPr>
      <w:r w:rsidRPr="000100F4">
        <w:t>•</w:t>
      </w:r>
      <w:r w:rsidRPr="000100F4">
        <w:tab/>
      </w:r>
      <w:r w:rsidRPr="000100F4">
        <w:t>Any act exposing liability to others for personal injury or property damage.</w:t>
      </w:r>
    </w:p>
    <w:p w14:paraId="4AC7C279" w14:textId="77777777" w:rsidR="00817273" w:rsidRDefault="00817273" w:rsidP="000100F4">
      <w:pPr>
        <w:tabs>
          <w:tab w:val="left" w:pos="360"/>
        </w:tabs>
      </w:pPr>
    </w:p>
    <w:p w14:paraId="60D57A8F" w14:textId="77777777" w:rsidR="000100F4" w:rsidRDefault="000100F4" w:rsidP="00E518F6">
      <w:pPr>
        <w:tabs>
          <w:tab w:val="left" w:pos="360"/>
        </w:tabs>
      </w:pPr>
    </w:p>
    <w:p w14:paraId="1A622570" w14:textId="77777777" w:rsidR="00E518F6" w:rsidRDefault="00E518F6" w:rsidP="00E518F6">
      <w:pPr>
        <w:tabs>
          <w:tab w:val="left" w:pos="360"/>
        </w:tabs>
      </w:pPr>
    </w:p>
    <w:p w14:paraId="4242FEFF" w14:textId="0F2EC98E" w:rsidR="00E518F6" w:rsidRDefault="00BF1A9D" w:rsidP="00E518F6">
      <w:pPr>
        <w:tabs>
          <w:tab w:val="left" w:pos="360"/>
        </w:tabs>
      </w:pPr>
      <w:r>
        <w:t>INTENT</w:t>
      </w:r>
      <w:r w:rsidR="005D07ED">
        <w:t>ION NUMBER 2- ASKING FOR TERMINATION TO BE EFFECTIVE AFTER LONGER TIME AFTER WRITTEN NOTICE</w:t>
      </w:r>
    </w:p>
    <w:p w14:paraId="1F3D5727" w14:textId="77777777" w:rsidR="00E518F6" w:rsidRPr="006878DF" w:rsidRDefault="00E518F6" w:rsidP="00E518F6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</w:p>
    <w:p w14:paraId="0F4536D5" w14:textId="3E3C3778" w:rsidR="00E518F6" w:rsidRDefault="00E518F6" w:rsidP="00E518F6">
      <w:pPr>
        <w:tabs>
          <w:tab w:val="left" w:pos="360"/>
        </w:tabs>
      </w:pPr>
      <w:r>
        <w:t xml:space="preserve">With reasonable cause, client may terminate this Agreement, </w:t>
      </w:r>
      <w:del w:id="12" w:author="Vazir Nezhad, Bahram" w:date="2018-01-17T15:18:00Z">
        <w:r w:rsidDel="00E518F6">
          <w:delText>effective immediately upon giving written notice</w:delText>
        </w:r>
      </w:del>
      <w:ins w:id="13" w:author="Vazir Nezhad, Bahram" w:date="2018-01-17T15:18:00Z">
        <w:r>
          <w:t xml:space="preserve">after giving a written two </w:t>
        </w:r>
      </w:ins>
      <w:ins w:id="14" w:author="Vazir Nezhad, Bahram" w:date="2018-01-17T15:19:00Z">
        <w:r>
          <w:t xml:space="preserve">weeks’ </w:t>
        </w:r>
      </w:ins>
      <w:ins w:id="15" w:author="Vazir Nezhad, Bahram" w:date="2018-01-18T11:37:00Z">
        <w:r w:rsidR="005D07ED">
          <w:t xml:space="preserve">breach </w:t>
        </w:r>
      </w:ins>
      <w:ins w:id="16" w:author="Vazir Nezhad, Bahram" w:date="2018-01-17T15:19:00Z">
        <w:r>
          <w:t>notice</w:t>
        </w:r>
      </w:ins>
      <w:r>
        <w:t>.</w:t>
      </w:r>
    </w:p>
    <w:p w14:paraId="6D553DAD" w14:textId="77777777" w:rsidR="00E518F6" w:rsidRDefault="00E518F6" w:rsidP="00E518F6">
      <w:pPr>
        <w:tabs>
          <w:tab w:val="left" w:pos="360"/>
        </w:tabs>
      </w:pPr>
      <w:r>
        <w:t>Reasonable cause includes:</w:t>
      </w:r>
    </w:p>
    <w:p w14:paraId="7A2C0DCE" w14:textId="77777777" w:rsidR="00E518F6" w:rsidRDefault="00E518F6" w:rsidP="00E518F6">
      <w:pPr>
        <w:tabs>
          <w:tab w:val="left" w:pos="360"/>
        </w:tabs>
      </w:pPr>
      <w:r>
        <w:t>•</w:t>
      </w:r>
      <w:r>
        <w:tab/>
      </w:r>
      <w:r>
        <w:t>Violation of this Agreement, or</w:t>
      </w:r>
    </w:p>
    <w:p w14:paraId="071A90B3" w14:textId="58E598EB" w:rsidR="00E518F6" w:rsidRDefault="00E518F6" w:rsidP="00E518F6">
      <w:pPr>
        <w:tabs>
          <w:tab w:val="left" w:pos="360"/>
        </w:tabs>
      </w:pPr>
      <w:r>
        <w:t>•</w:t>
      </w:r>
      <w:r>
        <w:tab/>
      </w:r>
      <w:r>
        <w:t>Any act exposing liability to others for personal injury or property damage.</w:t>
      </w:r>
    </w:p>
    <w:p w14:paraId="7B284396" w14:textId="52B5D7FD" w:rsidR="00817273" w:rsidRDefault="00817273" w:rsidP="00E518F6">
      <w:pPr>
        <w:tabs>
          <w:tab w:val="left" w:pos="360"/>
        </w:tabs>
      </w:pPr>
    </w:p>
    <w:p w14:paraId="1F523A52" w14:textId="24C8FEE7" w:rsidR="00817273" w:rsidRPr="000100F4" w:rsidRDefault="00C547B5" w:rsidP="00817273">
      <w:pPr>
        <w:tabs>
          <w:tab w:val="left" w:pos="360"/>
        </w:tabs>
        <w:rPr>
          <w:b/>
        </w:rPr>
      </w:pPr>
      <w:r>
        <w:rPr>
          <w:b/>
        </w:rPr>
        <w:tab/>
      </w:r>
      <w:r w:rsidR="00817273" w:rsidRPr="000100F4">
        <w:rPr>
          <w:b/>
        </w:rPr>
        <w:t>Terminating the Agreement</w:t>
      </w:r>
    </w:p>
    <w:p w14:paraId="30941F00" w14:textId="17E2DFE6" w:rsidR="00817273" w:rsidRPr="000100F4" w:rsidRDefault="00817273" w:rsidP="00817273">
      <w:pPr>
        <w:tabs>
          <w:tab w:val="left" w:pos="360"/>
        </w:tabs>
      </w:pPr>
      <w:r w:rsidRPr="000100F4">
        <w:t xml:space="preserve">With reasonable cause, client may terminate this Agreement, effective </w:t>
      </w:r>
      <w:del w:id="17" w:author="Vazir Nezhad, Bahram" w:date="2018-01-18T11:28:00Z">
        <w:r w:rsidRPr="000100F4" w:rsidDel="00817273">
          <w:delText xml:space="preserve">immediately </w:delText>
        </w:r>
      </w:del>
      <w:ins w:id="18" w:author="Vazir Nezhad, Bahram" w:date="2018-01-18T11:28:00Z">
        <w:r>
          <w:t>after two weeks written notice</w:t>
        </w:r>
      </w:ins>
      <w:del w:id="19" w:author="Vazir Nezhad, Bahram" w:date="2018-01-18T11:31:00Z">
        <w:r w:rsidRPr="000100F4" w:rsidDel="00817273">
          <w:delText>upon giving written notice</w:delText>
        </w:r>
      </w:del>
      <w:r w:rsidRPr="000100F4">
        <w:t>. Reasonable cause includes:</w:t>
      </w:r>
    </w:p>
    <w:p w14:paraId="3D761A38" w14:textId="77777777" w:rsidR="00817273" w:rsidRPr="000100F4" w:rsidRDefault="00817273" w:rsidP="00817273">
      <w:pPr>
        <w:tabs>
          <w:tab w:val="left" w:pos="360"/>
        </w:tabs>
      </w:pPr>
      <w:r w:rsidRPr="000100F4">
        <w:t>•</w:t>
      </w:r>
      <w:r w:rsidRPr="000100F4">
        <w:tab/>
      </w:r>
      <w:r w:rsidRPr="000100F4">
        <w:t>Violation of this Agreement, or</w:t>
      </w:r>
    </w:p>
    <w:p w14:paraId="76D89A4D" w14:textId="34210D40" w:rsidR="00817273" w:rsidRDefault="00817273" w:rsidP="00817273">
      <w:pPr>
        <w:tabs>
          <w:tab w:val="left" w:pos="360"/>
        </w:tabs>
      </w:pPr>
      <w:r w:rsidRPr="000100F4">
        <w:t>•</w:t>
      </w:r>
      <w:r w:rsidRPr="000100F4">
        <w:tab/>
      </w:r>
      <w:r w:rsidRPr="000100F4">
        <w:t>Any act exposing liability to others for personal injury or property damage.</w:t>
      </w:r>
    </w:p>
    <w:p w14:paraId="73061B07" w14:textId="4C47C005" w:rsidR="005D07ED" w:rsidRDefault="005D07ED" w:rsidP="00817273">
      <w:pPr>
        <w:tabs>
          <w:tab w:val="left" w:pos="360"/>
        </w:tabs>
      </w:pPr>
    </w:p>
    <w:p w14:paraId="143AED2B" w14:textId="4DE7A062" w:rsidR="005D07ED" w:rsidRPr="000100F4" w:rsidRDefault="00C547B5" w:rsidP="005D07ED">
      <w:pPr>
        <w:tabs>
          <w:tab w:val="left" w:pos="360"/>
        </w:tabs>
        <w:rPr>
          <w:b/>
        </w:rPr>
      </w:pPr>
      <w:r>
        <w:rPr>
          <w:b/>
        </w:rPr>
        <w:tab/>
      </w:r>
      <w:r w:rsidR="005D07ED" w:rsidRPr="000100F4">
        <w:rPr>
          <w:b/>
        </w:rPr>
        <w:t>Terminating the Agreement</w:t>
      </w:r>
    </w:p>
    <w:p w14:paraId="33A93D33" w14:textId="0F715A19" w:rsidR="005D07ED" w:rsidRPr="000100F4" w:rsidRDefault="005D07ED" w:rsidP="005D07ED">
      <w:pPr>
        <w:tabs>
          <w:tab w:val="left" w:pos="360"/>
        </w:tabs>
      </w:pPr>
      <w:r w:rsidRPr="000100F4">
        <w:t xml:space="preserve">With reasonable cause, client may terminate this Agreement, </w:t>
      </w:r>
      <w:del w:id="20" w:author="Vazir Nezhad, Bahram" w:date="2018-01-18T11:34:00Z">
        <w:r w:rsidRPr="000100F4" w:rsidDel="005D07ED">
          <w:delText>effective immediately upon giving written notice</w:delText>
        </w:r>
      </w:del>
      <w:ins w:id="21" w:author="Vazir Nezhad, Bahram" w:date="2018-01-18T11:34:00Z">
        <w:r>
          <w:t>which will be effective two weeks after written breach notice</w:t>
        </w:r>
      </w:ins>
      <w:r w:rsidRPr="000100F4">
        <w:t>. Reasonable cause includes:</w:t>
      </w:r>
    </w:p>
    <w:p w14:paraId="7E9D984D" w14:textId="77777777" w:rsidR="005D07ED" w:rsidRPr="000100F4" w:rsidRDefault="005D07ED" w:rsidP="005D07ED">
      <w:pPr>
        <w:tabs>
          <w:tab w:val="left" w:pos="360"/>
        </w:tabs>
      </w:pPr>
      <w:r w:rsidRPr="000100F4">
        <w:t>•</w:t>
      </w:r>
      <w:r w:rsidRPr="000100F4">
        <w:tab/>
      </w:r>
      <w:r w:rsidRPr="000100F4">
        <w:t>Violation of this Agreement, or</w:t>
      </w:r>
    </w:p>
    <w:p w14:paraId="7EE8CCD0" w14:textId="77777777" w:rsidR="005D07ED" w:rsidRDefault="005D07ED" w:rsidP="005D07ED">
      <w:pPr>
        <w:tabs>
          <w:tab w:val="left" w:pos="360"/>
        </w:tabs>
      </w:pPr>
      <w:r w:rsidRPr="000100F4">
        <w:lastRenderedPageBreak/>
        <w:t>•</w:t>
      </w:r>
      <w:r w:rsidRPr="000100F4">
        <w:tab/>
      </w:r>
      <w:r w:rsidRPr="000100F4">
        <w:t>Any act exposing liability to others for personal injury or property damage.</w:t>
      </w:r>
    </w:p>
    <w:p w14:paraId="779E6FFB" w14:textId="77777777" w:rsidR="005D07ED" w:rsidRDefault="005D07ED" w:rsidP="00817273">
      <w:pPr>
        <w:tabs>
          <w:tab w:val="left" w:pos="360"/>
        </w:tabs>
      </w:pPr>
    </w:p>
    <w:p w14:paraId="7EBB2935" w14:textId="4A00BFD8" w:rsidR="005D07ED" w:rsidRPr="000100F4" w:rsidRDefault="00C547B5" w:rsidP="005D07ED">
      <w:pPr>
        <w:tabs>
          <w:tab w:val="left" w:pos="360"/>
        </w:tabs>
        <w:rPr>
          <w:b/>
        </w:rPr>
      </w:pPr>
      <w:r>
        <w:rPr>
          <w:b/>
        </w:rPr>
        <w:tab/>
      </w:r>
      <w:r w:rsidR="005D07ED" w:rsidRPr="000100F4">
        <w:rPr>
          <w:b/>
        </w:rPr>
        <w:t>Terminating the Agreement</w:t>
      </w:r>
    </w:p>
    <w:p w14:paraId="6D28D4F5" w14:textId="1A18F1D9" w:rsidR="005D07ED" w:rsidRPr="000100F4" w:rsidRDefault="005D07ED" w:rsidP="005D07ED">
      <w:pPr>
        <w:tabs>
          <w:tab w:val="left" w:pos="360"/>
        </w:tabs>
      </w:pPr>
      <w:r w:rsidRPr="000100F4">
        <w:t xml:space="preserve">With reasonable cause, client may terminate this Agreement, </w:t>
      </w:r>
      <w:del w:id="22" w:author="Vazir Nezhad, Bahram" w:date="2018-01-18T11:35:00Z">
        <w:r w:rsidRPr="000100F4" w:rsidDel="005D07ED">
          <w:delText>effective immediately upon giving written notice</w:delText>
        </w:r>
      </w:del>
      <w:ins w:id="23" w:author="Vazir Nezhad, Bahram" w:date="2018-01-18T11:35:00Z">
        <w:r>
          <w:t>by giving a written breach notice</w:t>
        </w:r>
      </w:ins>
      <w:ins w:id="24" w:author="Vazir Nezhad, Bahram" w:date="2018-01-18T11:52:00Z">
        <w:r w:rsidR="00FD73B9">
          <w:t xml:space="preserve"> of minimum two weeks</w:t>
        </w:r>
      </w:ins>
      <w:r w:rsidRPr="000100F4">
        <w:t>. Reasonable cause includes:</w:t>
      </w:r>
    </w:p>
    <w:p w14:paraId="527E9AD6" w14:textId="77777777" w:rsidR="005D07ED" w:rsidRPr="000100F4" w:rsidRDefault="005D07ED" w:rsidP="005D07ED">
      <w:pPr>
        <w:tabs>
          <w:tab w:val="left" w:pos="360"/>
        </w:tabs>
      </w:pPr>
      <w:r w:rsidRPr="000100F4">
        <w:t>•</w:t>
      </w:r>
      <w:r w:rsidRPr="000100F4">
        <w:tab/>
      </w:r>
      <w:r w:rsidRPr="000100F4">
        <w:t>Violation of this Agreement, or</w:t>
      </w:r>
    </w:p>
    <w:p w14:paraId="5E06E9DE" w14:textId="77777777" w:rsidR="005D07ED" w:rsidRDefault="005D07ED" w:rsidP="005D07ED">
      <w:pPr>
        <w:tabs>
          <w:tab w:val="left" w:pos="360"/>
        </w:tabs>
      </w:pPr>
      <w:r w:rsidRPr="000100F4">
        <w:t>•</w:t>
      </w:r>
      <w:r w:rsidRPr="000100F4">
        <w:tab/>
      </w:r>
      <w:r w:rsidRPr="000100F4">
        <w:t>Any act exposing liability to others for personal injury or property damage.</w:t>
      </w:r>
    </w:p>
    <w:p w14:paraId="212DD60E" w14:textId="4A02CB01" w:rsidR="00E518F6" w:rsidRDefault="00E518F6" w:rsidP="00E518F6">
      <w:pPr>
        <w:tabs>
          <w:tab w:val="left" w:pos="360"/>
        </w:tabs>
      </w:pPr>
    </w:p>
    <w:p w14:paraId="6832AF8A" w14:textId="77777777" w:rsidR="00FD73B9" w:rsidRDefault="00FD73B9" w:rsidP="00E518F6">
      <w:pPr>
        <w:tabs>
          <w:tab w:val="left" w:pos="360"/>
        </w:tabs>
      </w:pPr>
    </w:p>
    <w:p w14:paraId="7679A54F" w14:textId="77777777" w:rsidR="00184508" w:rsidRDefault="00BF1A9D" w:rsidP="00E518F6">
      <w:pPr>
        <w:tabs>
          <w:tab w:val="left" w:pos="360"/>
        </w:tabs>
      </w:pPr>
      <w:r>
        <w:t>INTENTION NUMBER 3- ONLY MATERIAL VIOLATION SHOULD RESULT TO TERMINATION</w:t>
      </w:r>
    </w:p>
    <w:p w14:paraId="33C7B9D1" w14:textId="19CC9F0F" w:rsidR="00184508" w:rsidRPr="006878DF" w:rsidRDefault="00C547B5" w:rsidP="00184508">
      <w:pPr>
        <w:tabs>
          <w:tab w:val="left" w:pos="360"/>
        </w:tabs>
        <w:rPr>
          <w:b/>
        </w:rPr>
      </w:pPr>
      <w:r>
        <w:rPr>
          <w:b/>
        </w:rPr>
        <w:tab/>
      </w:r>
      <w:r w:rsidR="00184508" w:rsidRPr="006878DF">
        <w:rPr>
          <w:b/>
        </w:rPr>
        <w:t>Terminating the Agreement</w:t>
      </w:r>
    </w:p>
    <w:p w14:paraId="103052FB" w14:textId="77777777" w:rsidR="00184508" w:rsidRDefault="00184508" w:rsidP="00184508">
      <w:pPr>
        <w:tabs>
          <w:tab w:val="left" w:pos="360"/>
        </w:tabs>
      </w:pPr>
      <w:r>
        <w:t>With reasonable cause, client may terminate this Agreement, effective immediately upon giving written notice.</w:t>
      </w:r>
    </w:p>
    <w:p w14:paraId="28EC28AC" w14:textId="77777777" w:rsidR="00184508" w:rsidRDefault="00184508" w:rsidP="00184508">
      <w:pPr>
        <w:tabs>
          <w:tab w:val="left" w:pos="360"/>
        </w:tabs>
      </w:pPr>
      <w:r>
        <w:t>Reasonable cause includes:</w:t>
      </w:r>
    </w:p>
    <w:p w14:paraId="06E11EE3" w14:textId="77777777" w:rsidR="00184508" w:rsidRDefault="00184508" w:rsidP="00184508">
      <w:pPr>
        <w:tabs>
          <w:tab w:val="left" w:pos="360"/>
        </w:tabs>
      </w:pPr>
      <w:r>
        <w:t>•</w:t>
      </w:r>
      <w:r>
        <w:tab/>
      </w:r>
      <w:ins w:id="25" w:author="Vazir Nezhad, Bahram" w:date="2018-01-17T15:22:00Z">
        <w:r>
          <w:t xml:space="preserve">Material </w:t>
        </w:r>
      </w:ins>
      <w:r>
        <w:t>Violation of this Agreement, or</w:t>
      </w:r>
    </w:p>
    <w:p w14:paraId="056A9A20" w14:textId="7B853A97" w:rsidR="00184508" w:rsidRDefault="00184508" w:rsidP="00184508">
      <w:pPr>
        <w:tabs>
          <w:tab w:val="left" w:pos="360"/>
        </w:tabs>
      </w:pPr>
      <w:r>
        <w:t>•</w:t>
      </w:r>
      <w:r>
        <w:tab/>
      </w:r>
      <w:r>
        <w:t>Any act exposing liability to others for personal injury or property damage.</w:t>
      </w:r>
    </w:p>
    <w:p w14:paraId="41259D8E" w14:textId="5B1A1D3C" w:rsidR="00FD73B9" w:rsidRDefault="00FD73B9" w:rsidP="00184508">
      <w:pPr>
        <w:tabs>
          <w:tab w:val="left" w:pos="360"/>
        </w:tabs>
      </w:pPr>
    </w:p>
    <w:p w14:paraId="76DE9CC8" w14:textId="59FEB0E7" w:rsidR="00FD73B9" w:rsidRPr="00FD73B9" w:rsidRDefault="00C547B5" w:rsidP="00FD73B9">
      <w:pPr>
        <w:tabs>
          <w:tab w:val="left" w:pos="360"/>
        </w:tabs>
        <w:rPr>
          <w:b/>
        </w:rPr>
      </w:pPr>
      <w:r>
        <w:rPr>
          <w:b/>
        </w:rPr>
        <w:tab/>
      </w:r>
      <w:r w:rsidR="00FD73B9" w:rsidRPr="00FD73B9">
        <w:rPr>
          <w:b/>
        </w:rPr>
        <w:t>Terminating the Agreement</w:t>
      </w:r>
    </w:p>
    <w:p w14:paraId="55319C04" w14:textId="77777777" w:rsidR="00FD73B9" w:rsidRPr="00FD73B9" w:rsidRDefault="00FD73B9" w:rsidP="00FD73B9">
      <w:pPr>
        <w:tabs>
          <w:tab w:val="left" w:pos="360"/>
        </w:tabs>
      </w:pPr>
      <w:r w:rsidRPr="00FD73B9">
        <w:t>With reasonable cause, client may terminate this Agreement, effective immediately upon giving written notice. Reasonable cause includes:</w:t>
      </w:r>
    </w:p>
    <w:p w14:paraId="6B3B2CED" w14:textId="4DB646BB" w:rsidR="00FD73B9" w:rsidRPr="00FD73B9" w:rsidRDefault="00FD73B9" w:rsidP="00FD73B9">
      <w:pPr>
        <w:tabs>
          <w:tab w:val="left" w:pos="360"/>
        </w:tabs>
      </w:pPr>
      <w:r w:rsidRPr="00FD73B9">
        <w:t>•</w:t>
      </w:r>
      <w:r w:rsidRPr="00FD73B9">
        <w:tab/>
      </w:r>
      <w:r w:rsidRPr="00FD73B9">
        <w:t>Violation</w:t>
      </w:r>
      <w:ins w:id="26" w:author="Vazir Nezhad, Bahram" w:date="2018-01-18T11:55:00Z">
        <w:r>
          <w:t xml:space="preserve">s that cause significant </w:t>
        </w:r>
      </w:ins>
      <w:ins w:id="27" w:author="Vazir Nezhad, Bahram" w:date="2018-01-18T11:56:00Z">
        <w:r>
          <w:t>cost</w:t>
        </w:r>
      </w:ins>
      <w:del w:id="28" w:author="Vazir Nezhad, Bahram" w:date="2018-01-18T11:56:00Z">
        <w:r w:rsidRPr="00FD73B9" w:rsidDel="00FD73B9">
          <w:delText xml:space="preserve"> of this Agreement, or</w:delText>
        </w:r>
      </w:del>
    </w:p>
    <w:p w14:paraId="58377A61" w14:textId="0B1A3FB6" w:rsidR="00FD73B9" w:rsidRPr="00FD73B9" w:rsidRDefault="00FD73B9" w:rsidP="00FD73B9">
      <w:pPr>
        <w:tabs>
          <w:tab w:val="left" w:pos="360"/>
        </w:tabs>
      </w:pPr>
      <w:r w:rsidRPr="00FD73B9">
        <w:t>•</w:t>
      </w:r>
      <w:r w:rsidRPr="00FD73B9">
        <w:tab/>
      </w:r>
      <w:r w:rsidRPr="00FD73B9">
        <w:t>Any act exposing liability to others for personal injury or property damage.</w:t>
      </w:r>
    </w:p>
    <w:p w14:paraId="090AE85C" w14:textId="0280D097" w:rsidR="00FD73B9" w:rsidRPr="00FD73B9" w:rsidRDefault="00FD73B9" w:rsidP="00FD73B9">
      <w:pPr>
        <w:tabs>
          <w:tab w:val="left" w:pos="360"/>
        </w:tabs>
      </w:pPr>
    </w:p>
    <w:p w14:paraId="76CF7A67" w14:textId="1AD57F70" w:rsidR="00FD73B9" w:rsidRPr="00FD73B9" w:rsidRDefault="00C547B5" w:rsidP="00FD73B9">
      <w:pPr>
        <w:tabs>
          <w:tab w:val="left" w:pos="360"/>
        </w:tabs>
        <w:rPr>
          <w:b/>
        </w:rPr>
      </w:pPr>
      <w:r>
        <w:rPr>
          <w:b/>
        </w:rPr>
        <w:tab/>
      </w:r>
      <w:r w:rsidR="00FD73B9" w:rsidRPr="00FD73B9">
        <w:rPr>
          <w:b/>
        </w:rPr>
        <w:t>Terminating the Agreement</w:t>
      </w:r>
    </w:p>
    <w:p w14:paraId="1097BABB" w14:textId="77777777" w:rsidR="00FD73B9" w:rsidRPr="00FD73B9" w:rsidRDefault="00FD73B9" w:rsidP="00FD73B9">
      <w:pPr>
        <w:tabs>
          <w:tab w:val="left" w:pos="360"/>
        </w:tabs>
      </w:pPr>
      <w:r w:rsidRPr="00FD73B9">
        <w:t>With reasonable cause, client may terminate this Agreement, effective immediately upon giving written notice. Reasonable cause includes:</w:t>
      </w:r>
    </w:p>
    <w:p w14:paraId="27E34E69" w14:textId="3B5D5E65" w:rsidR="00FD73B9" w:rsidRPr="00FD73B9" w:rsidRDefault="00FD73B9" w:rsidP="00FD73B9">
      <w:pPr>
        <w:tabs>
          <w:tab w:val="left" w:pos="360"/>
        </w:tabs>
      </w:pPr>
      <w:r w:rsidRPr="00FD73B9">
        <w:t>•</w:t>
      </w:r>
      <w:r w:rsidRPr="00FD73B9">
        <w:tab/>
      </w:r>
      <w:r w:rsidRPr="00FD73B9">
        <w:t>Violation of this Agreement</w:t>
      </w:r>
      <w:ins w:id="29" w:author="Vazir Nezhad, Bahram" w:date="2018-01-18T12:02:00Z">
        <w:r w:rsidR="00C547B5">
          <w:t xml:space="preserve"> that </w:t>
        </w:r>
      </w:ins>
      <w:ins w:id="30" w:author="Vazir Nezhad, Bahram" w:date="2018-01-18T12:05:00Z">
        <w:r w:rsidR="00C547B5">
          <w:t>cannot</w:t>
        </w:r>
      </w:ins>
      <w:ins w:id="31" w:author="Vazir Nezhad, Bahram" w:date="2018-01-18T12:02:00Z">
        <w:r w:rsidR="00C547B5">
          <w:t xml:space="preserve"> </w:t>
        </w:r>
      </w:ins>
      <w:ins w:id="32" w:author="Vazir Nezhad, Bahram" w:date="2018-01-18T12:05:00Z">
        <w:r w:rsidR="00C547B5">
          <w:t xml:space="preserve">and are not </w:t>
        </w:r>
      </w:ins>
      <w:ins w:id="33" w:author="Vazir Nezhad, Bahram" w:date="2018-01-18T12:02:00Z">
        <w:r w:rsidR="00C547B5">
          <w:t xml:space="preserve">cured within two </w:t>
        </w:r>
        <w:r w:rsidR="00C547B5">
          <w:t>weeks’ notice</w:t>
        </w:r>
      </w:ins>
      <w:r w:rsidRPr="00FD73B9">
        <w:t>, or</w:t>
      </w:r>
    </w:p>
    <w:p w14:paraId="5643C7A4" w14:textId="77777777" w:rsidR="00FD73B9" w:rsidRDefault="00FD73B9" w:rsidP="00FD73B9">
      <w:pPr>
        <w:tabs>
          <w:tab w:val="left" w:pos="360"/>
        </w:tabs>
      </w:pPr>
      <w:r w:rsidRPr="00FD73B9">
        <w:t>•</w:t>
      </w:r>
      <w:r w:rsidRPr="00FD73B9">
        <w:tab/>
      </w:r>
      <w:r w:rsidRPr="00FD73B9">
        <w:t>Any act exposing liability to others for personal injury or property damage.</w:t>
      </w:r>
    </w:p>
    <w:p w14:paraId="014ED2F2" w14:textId="77777777" w:rsidR="00FD73B9" w:rsidRDefault="00FD73B9" w:rsidP="00FD73B9">
      <w:pPr>
        <w:tabs>
          <w:tab w:val="left" w:pos="360"/>
        </w:tabs>
      </w:pPr>
    </w:p>
    <w:p w14:paraId="109CE35A" w14:textId="77777777" w:rsidR="00C547B5" w:rsidRPr="00C547B5" w:rsidRDefault="00C547B5" w:rsidP="00C547B5">
      <w:pPr>
        <w:tabs>
          <w:tab w:val="left" w:pos="360"/>
        </w:tabs>
        <w:rPr>
          <w:b/>
        </w:rPr>
      </w:pPr>
      <w:r>
        <w:rPr>
          <w:b/>
        </w:rPr>
        <w:tab/>
      </w:r>
      <w:r w:rsidRPr="00C547B5">
        <w:rPr>
          <w:b/>
        </w:rPr>
        <w:t>Terminating the Agreement</w:t>
      </w:r>
    </w:p>
    <w:p w14:paraId="6DCAB182" w14:textId="77777777" w:rsidR="00C547B5" w:rsidRPr="00C547B5" w:rsidRDefault="00C547B5" w:rsidP="00C547B5">
      <w:pPr>
        <w:tabs>
          <w:tab w:val="left" w:pos="360"/>
        </w:tabs>
      </w:pPr>
      <w:r w:rsidRPr="00C547B5">
        <w:t>With reasonable cause, client may terminate this Agreement, effective immediately upon giving written notice. Reasonable cause includes:</w:t>
      </w:r>
    </w:p>
    <w:p w14:paraId="1408C2D0" w14:textId="725DC9BB" w:rsidR="00C547B5" w:rsidRPr="00C547B5" w:rsidRDefault="00C547B5" w:rsidP="00C547B5">
      <w:pPr>
        <w:tabs>
          <w:tab w:val="left" w:pos="360"/>
        </w:tabs>
      </w:pPr>
      <w:r w:rsidRPr="00C547B5">
        <w:t>•</w:t>
      </w:r>
      <w:r w:rsidRPr="00C547B5">
        <w:tab/>
      </w:r>
      <w:r w:rsidRPr="00C547B5">
        <w:t>Violation of this Agreement</w:t>
      </w:r>
      <w:ins w:id="34" w:author="Vazir Nezhad, Bahram" w:date="2018-01-18T12:04:00Z">
        <w:r>
          <w:t xml:space="preserve"> that </w:t>
        </w:r>
      </w:ins>
      <w:ins w:id="35" w:author="Vazir Nezhad, Bahram" w:date="2018-01-18T12:06:00Z">
        <w:r>
          <w:t>cannot be</w:t>
        </w:r>
      </w:ins>
      <w:ins w:id="36" w:author="Vazir Nezhad, Bahram" w:date="2018-01-18T12:04:00Z">
        <w:r>
          <w:t xml:space="preserve"> compensated</w:t>
        </w:r>
      </w:ins>
      <w:r w:rsidRPr="00C547B5">
        <w:t>, or</w:t>
      </w:r>
    </w:p>
    <w:p w14:paraId="2F265F55" w14:textId="77777777" w:rsidR="00C547B5" w:rsidRDefault="00C547B5" w:rsidP="00C547B5">
      <w:pPr>
        <w:tabs>
          <w:tab w:val="left" w:pos="360"/>
        </w:tabs>
      </w:pPr>
      <w:r w:rsidRPr="00C547B5">
        <w:t>•</w:t>
      </w:r>
      <w:r w:rsidRPr="00C547B5">
        <w:tab/>
      </w:r>
      <w:r w:rsidRPr="00C547B5">
        <w:t>Any act exposing liability to others for personal injury or property damage.</w:t>
      </w:r>
    </w:p>
    <w:p w14:paraId="22CEE90E" w14:textId="77777777" w:rsidR="00FD73B9" w:rsidRDefault="00FD73B9" w:rsidP="00FD73B9">
      <w:pPr>
        <w:tabs>
          <w:tab w:val="left" w:pos="360"/>
        </w:tabs>
      </w:pPr>
    </w:p>
    <w:p w14:paraId="5DA04ADD" w14:textId="0B86A649" w:rsidR="00C547B5" w:rsidRPr="00C547B5" w:rsidRDefault="00C547B5" w:rsidP="00C547B5">
      <w:pPr>
        <w:tabs>
          <w:tab w:val="left" w:pos="360"/>
        </w:tabs>
        <w:rPr>
          <w:b/>
        </w:rPr>
      </w:pPr>
      <w:r>
        <w:rPr>
          <w:b/>
        </w:rPr>
        <w:tab/>
      </w:r>
      <w:r w:rsidRPr="00C547B5">
        <w:rPr>
          <w:b/>
        </w:rPr>
        <w:t>Terminating the Agreement</w:t>
      </w:r>
    </w:p>
    <w:p w14:paraId="6964E0DE" w14:textId="77777777" w:rsidR="00C547B5" w:rsidRPr="00C547B5" w:rsidRDefault="00C547B5" w:rsidP="00C547B5">
      <w:pPr>
        <w:tabs>
          <w:tab w:val="left" w:pos="360"/>
        </w:tabs>
      </w:pPr>
      <w:r w:rsidRPr="00C547B5">
        <w:lastRenderedPageBreak/>
        <w:t>With reasonable cause, client may terminate this Agreement, effective immediately upon giving written notice. Reasonable cause includes:</w:t>
      </w:r>
    </w:p>
    <w:p w14:paraId="5E1383A8" w14:textId="4EC956A0" w:rsidR="00C547B5" w:rsidRPr="00C547B5" w:rsidRDefault="00C547B5" w:rsidP="00C547B5">
      <w:pPr>
        <w:tabs>
          <w:tab w:val="left" w:pos="360"/>
        </w:tabs>
      </w:pPr>
      <w:r w:rsidRPr="00C547B5">
        <w:t>•</w:t>
      </w:r>
      <w:r w:rsidRPr="00C547B5">
        <w:tab/>
      </w:r>
      <w:ins w:id="37" w:author="Vazir Nezhad, Bahram" w:date="2018-01-18T12:07:00Z">
        <w:r>
          <w:t xml:space="preserve">Significant </w:t>
        </w:r>
      </w:ins>
      <w:r w:rsidRPr="00C547B5">
        <w:t>Violation of this Agreement</w:t>
      </w:r>
      <w:ins w:id="38" w:author="Vazir Nezhad, Bahram" w:date="2018-01-18T12:07:00Z">
        <w:r>
          <w:t xml:space="preserve"> which cannot be compensated</w:t>
        </w:r>
      </w:ins>
      <w:r w:rsidRPr="00C547B5">
        <w:t>, or</w:t>
      </w:r>
    </w:p>
    <w:p w14:paraId="2DAEAA29" w14:textId="09CCD15E" w:rsidR="00C547B5" w:rsidRDefault="00C547B5" w:rsidP="00C547B5">
      <w:pPr>
        <w:tabs>
          <w:tab w:val="left" w:pos="360"/>
        </w:tabs>
      </w:pPr>
      <w:r w:rsidRPr="00C547B5">
        <w:t>•</w:t>
      </w:r>
      <w:r w:rsidRPr="00C547B5">
        <w:tab/>
      </w:r>
      <w:r w:rsidRPr="00C547B5">
        <w:t>Any act exposing liability to others for personal injury or property damage.</w:t>
      </w:r>
    </w:p>
    <w:p w14:paraId="1188A7F1" w14:textId="429F8325" w:rsidR="007C10A5" w:rsidRDefault="007C10A5" w:rsidP="00C547B5">
      <w:pPr>
        <w:tabs>
          <w:tab w:val="left" w:pos="360"/>
        </w:tabs>
      </w:pPr>
    </w:p>
    <w:p w14:paraId="7BF864FB" w14:textId="77777777" w:rsidR="007C10A5" w:rsidRPr="00C547B5" w:rsidRDefault="007C10A5" w:rsidP="007C10A5">
      <w:pPr>
        <w:tabs>
          <w:tab w:val="left" w:pos="360"/>
        </w:tabs>
        <w:rPr>
          <w:b/>
        </w:rPr>
      </w:pPr>
      <w:r>
        <w:rPr>
          <w:b/>
        </w:rPr>
        <w:tab/>
      </w:r>
      <w:r w:rsidRPr="00C547B5">
        <w:rPr>
          <w:b/>
        </w:rPr>
        <w:t>Terminating the Agreement</w:t>
      </w:r>
    </w:p>
    <w:p w14:paraId="0346E301" w14:textId="77777777" w:rsidR="007C10A5" w:rsidRPr="00C547B5" w:rsidRDefault="007C10A5" w:rsidP="007C10A5">
      <w:pPr>
        <w:tabs>
          <w:tab w:val="left" w:pos="360"/>
        </w:tabs>
      </w:pPr>
      <w:r w:rsidRPr="00C547B5">
        <w:t>With reasonable cause, client may terminate this Agreement, effective immediately upon giving written notice. Reasonable cause includes:</w:t>
      </w:r>
    </w:p>
    <w:p w14:paraId="517F4D8B" w14:textId="77777777" w:rsidR="007C10A5" w:rsidRPr="00C547B5" w:rsidRDefault="007C10A5" w:rsidP="007C10A5">
      <w:pPr>
        <w:tabs>
          <w:tab w:val="left" w:pos="360"/>
        </w:tabs>
      </w:pPr>
      <w:r w:rsidRPr="00C547B5">
        <w:t>•</w:t>
      </w:r>
      <w:r w:rsidRPr="00C547B5">
        <w:tab/>
      </w:r>
      <w:r w:rsidRPr="00C547B5">
        <w:t>Violation of this Agreement,</w:t>
      </w:r>
      <w:ins w:id="39" w:author="Vazir Nezhad, Bahram" w:date="2018-01-18T12:12:00Z">
        <w:r>
          <w:t xml:space="preserve"> </w:t>
        </w:r>
      </w:ins>
      <w:ins w:id="40" w:author="Vazir Nezhad, Bahram" w:date="2018-01-18T12:13:00Z">
        <w:r>
          <w:t>consisting</w:t>
        </w:r>
      </w:ins>
      <w:ins w:id="41" w:author="Vazir Nezhad, Bahram" w:date="2018-01-18T12:12:00Z">
        <w:r>
          <w:t xml:space="preserve"> breaches that result to significant loss of assets and machinery</w:t>
        </w:r>
      </w:ins>
      <w:ins w:id="42" w:author="Vazir Nezhad, Bahram" w:date="2018-01-18T12:13:00Z">
        <w:r>
          <w:t>.</w:t>
        </w:r>
      </w:ins>
      <w:del w:id="43" w:author="Vazir Nezhad, Bahram" w:date="2018-01-18T12:12:00Z">
        <w:r w:rsidRPr="00C547B5" w:rsidDel="007C10A5">
          <w:delText xml:space="preserve"> or</w:delText>
        </w:r>
      </w:del>
    </w:p>
    <w:p w14:paraId="1BCE9F79" w14:textId="77777777" w:rsidR="007C10A5" w:rsidRDefault="007C10A5" w:rsidP="007C10A5">
      <w:pPr>
        <w:tabs>
          <w:tab w:val="left" w:pos="360"/>
        </w:tabs>
      </w:pPr>
      <w:r w:rsidRPr="00C547B5">
        <w:t>•</w:t>
      </w:r>
      <w:r w:rsidRPr="00C547B5">
        <w:tab/>
      </w:r>
      <w:r w:rsidRPr="00C547B5">
        <w:t>Any act exposing liability to others for personal injury or property damage.</w:t>
      </w:r>
    </w:p>
    <w:p w14:paraId="13E08009" w14:textId="77777777" w:rsidR="00FD73B9" w:rsidRDefault="00FD73B9" w:rsidP="00184508">
      <w:pPr>
        <w:tabs>
          <w:tab w:val="left" w:pos="360"/>
        </w:tabs>
      </w:pPr>
    </w:p>
    <w:p w14:paraId="65A75ED1" w14:textId="77777777" w:rsidR="00184508" w:rsidRDefault="00184508" w:rsidP="00E518F6">
      <w:pPr>
        <w:tabs>
          <w:tab w:val="left" w:pos="360"/>
        </w:tabs>
      </w:pPr>
    </w:p>
    <w:p w14:paraId="60ED63AC" w14:textId="77777777" w:rsidR="00640422" w:rsidRDefault="00640422" w:rsidP="00E518F6">
      <w:pPr>
        <w:tabs>
          <w:tab w:val="left" w:pos="360"/>
        </w:tabs>
      </w:pPr>
      <w:r>
        <w:t>INTENTION NUMBER 4- EXPLICITLY LIST MATERIAL VIOLATION</w:t>
      </w:r>
    </w:p>
    <w:p w14:paraId="0E159EF8" w14:textId="77777777" w:rsidR="00640422" w:rsidRPr="006878DF" w:rsidRDefault="00640422" w:rsidP="00640422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</w:p>
    <w:p w14:paraId="6E804FA1" w14:textId="77777777" w:rsidR="00640422" w:rsidRDefault="00640422" w:rsidP="00640422">
      <w:pPr>
        <w:tabs>
          <w:tab w:val="left" w:pos="360"/>
        </w:tabs>
      </w:pPr>
      <w:r>
        <w:t>With reasonable cause, client may terminate this Agreement, effective immediately upon giving written notice. Reasonable cause includes:</w:t>
      </w:r>
    </w:p>
    <w:p w14:paraId="4B7BD4E4" w14:textId="77777777" w:rsidR="00640422" w:rsidRDefault="00640422" w:rsidP="00640422">
      <w:pPr>
        <w:tabs>
          <w:tab w:val="left" w:pos="360"/>
        </w:tabs>
      </w:pPr>
      <w:r>
        <w:t>•</w:t>
      </w:r>
      <w:r>
        <w:tab/>
      </w:r>
      <w:r>
        <w:t xml:space="preserve">Violation of this Agreement, </w:t>
      </w:r>
      <w:commentRangeStart w:id="44"/>
      <w:r>
        <w:t>or</w:t>
      </w:r>
      <w:commentRangeEnd w:id="44"/>
      <w:r>
        <w:rPr>
          <w:rStyle w:val="CommentReference"/>
        </w:rPr>
        <w:commentReference w:id="44"/>
      </w:r>
    </w:p>
    <w:p w14:paraId="68A2FCFA" w14:textId="47A5F3A5" w:rsidR="00640422" w:rsidRDefault="00640422" w:rsidP="00640422">
      <w:pPr>
        <w:tabs>
          <w:tab w:val="left" w:pos="360"/>
        </w:tabs>
      </w:pPr>
      <w:r>
        <w:t>•</w:t>
      </w:r>
      <w:r>
        <w:tab/>
      </w:r>
      <w:r>
        <w:t>Any act exposing liability to others for personal injury or property damage.</w:t>
      </w:r>
    </w:p>
    <w:p w14:paraId="4480D277" w14:textId="1D16EAB0" w:rsidR="00C547B5" w:rsidRDefault="00C547B5" w:rsidP="00640422">
      <w:pPr>
        <w:tabs>
          <w:tab w:val="left" w:pos="360"/>
        </w:tabs>
      </w:pPr>
    </w:p>
    <w:p w14:paraId="02D00206" w14:textId="77777777" w:rsidR="00C547B5" w:rsidRPr="00C547B5" w:rsidRDefault="00C547B5" w:rsidP="00C547B5">
      <w:pPr>
        <w:tabs>
          <w:tab w:val="left" w:pos="360"/>
        </w:tabs>
        <w:rPr>
          <w:b/>
        </w:rPr>
      </w:pPr>
      <w:r>
        <w:rPr>
          <w:b/>
        </w:rPr>
        <w:tab/>
      </w:r>
      <w:r w:rsidRPr="00C547B5">
        <w:rPr>
          <w:b/>
        </w:rPr>
        <w:t>Terminating the Agreement</w:t>
      </w:r>
    </w:p>
    <w:p w14:paraId="00EA5D8D" w14:textId="77777777" w:rsidR="00C547B5" w:rsidRPr="00C547B5" w:rsidRDefault="00C547B5" w:rsidP="00C547B5">
      <w:pPr>
        <w:tabs>
          <w:tab w:val="left" w:pos="360"/>
        </w:tabs>
      </w:pPr>
      <w:r w:rsidRPr="00C547B5">
        <w:t>With reasonable cause, client may terminate this Agreement, effective immediately upon giving written notice. Reasonable cause includes:</w:t>
      </w:r>
    </w:p>
    <w:p w14:paraId="3A1394A3" w14:textId="77777777" w:rsidR="00C547B5" w:rsidRPr="00C547B5" w:rsidRDefault="00C547B5" w:rsidP="00C547B5">
      <w:pPr>
        <w:tabs>
          <w:tab w:val="left" w:pos="360"/>
        </w:tabs>
      </w:pPr>
      <w:r w:rsidRPr="00C547B5">
        <w:t>•</w:t>
      </w:r>
      <w:r w:rsidRPr="00C547B5">
        <w:tab/>
      </w:r>
      <w:commentRangeStart w:id="45"/>
      <w:r w:rsidRPr="00C547B5">
        <w:t xml:space="preserve">Violation </w:t>
      </w:r>
      <w:commentRangeEnd w:id="45"/>
      <w:r>
        <w:rPr>
          <w:rStyle w:val="CommentReference"/>
        </w:rPr>
        <w:commentReference w:id="45"/>
      </w:r>
      <w:r w:rsidRPr="00C547B5">
        <w:t>of this Agreement, or</w:t>
      </w:r>
    </w:p>
    <w:p w14:paraId="1C39F459" w14:textId="2DE6C0EB" w:rsidR="00C547B5" w:rsidRDefault="00C547B5" w:rsidP="00C547B5">
      <w:pPr>
        <w:tabs>
          <w:tab w:val="left" w:pos="360"/>
        </w:tabs>
      </w:pPr>
      <w:r w:rsidRPr="00C547B5">
        <w:t>•</w:t>
      </w:r>
      <w:r w:rsidRPr="00C547B5">
        <w:tab/>
      </w:r>
      <w:r w:rsidRPr="00C547B5">
        <w:t>Any act exposing liability to others for personal injury or property damage.</w:t>
      </w:r>
    </w:p>
    <w:p w14:paraId="0883B651" w14:textId="3FF5E4B8" w:rsidR="00C547B5" w:rsidRDefault="00C547B5" w:rsidP="00C547B5">
      <w:pPr>
        <w:tabs>
          <w:tab w:val="left" w:pos="360"/>
        </w:tabs>
      </w:pPr>
    </w:p>
    <w:p w14:paraId="2350D051" w14:textId="77777777" w:rsidR="00C547B5" w:rsidRPr="00C547B5" w:rsidRDefault="00C547B5" w:rsidP="00C547B5">
      <w:pPr>
        <w:tabs>
          <w:tab w:val="left" w:pos="360"/>
        </w:tabs>
        <w:rPr>
          <w:b/>
        </w:rPr>
      </w:pPr>
      <w:r>
        <w:rPr>
          <w:b/>
        </w:rPr>
        <w:tab/>
      </w:r>
      <w:r w:rsidRPr="00C547B5">
        <w:rPr>
          <w:b/>
        </w:rPr>
        <w:t>Terminating the Agreement</w:t>
      </w:r>
    </w:p>
    <w:p w14:paraId="6E547895" w14:textId="77777777" w:rsidR="00C547B5" w:rsidRPr="00C547B5" w:rsidRDefault="00C547B5" w:rsidP="00C547B5">
      <w:pPr>
        <w:tabs>
          <w:tab w:val="left" w:pos="360"/>
        </w:tabs>
      </w:pPr>
      <w:r w:rsidRPr="00C547B5">
        <w:t>With reasonable cause, client may terminate this Agreement, effective immediately upon giving written notice. Reasonable cause includes:</w:t>
      </w:r>
    </w:p>
    <w:p w14:paraId="39A2DF12" w14:textId="2CB69376" w:rsidR="00C547B5" w:rsidRPr="00C547B5" w:rsidRDefault="00C547B5" w:rsidP="00C547B5">
      <w:pPr>
        <w:tabs>
          <w:tab w:val="left" w:pos="360"/>
        </w:tabs>
      </w:pPr>
      <w:r w:rsidRPr="00C547B5">
        <w:t>•</w:t>
      </w:r>
      <w:r w:rsidRPr="00C547B5">
        <w:tab/>
      </w:r>
      <w:r w:rsidRPr="00C547B5">
        <w:t xml:space="preserve">Violation of this Agreement, </w:t>
      </w:r>
      <w:del w:id="46" w:author="Vazir Nezhad, Bahram" w:date="2018-01-18T12:11:00Z">
        <w:r w:rsidRPr="00C547B5" w:rsidDel="00C547B5">
          <w:delText>or</w:delText>
        </w:r>
      </w:del>
      <w:ins w:id="47" w:author="Vazir Nezhad, Bahram" w:date="2018-01-18T12:11:00Z">
        <w:r>
          <w:t xml:space="preserve"> to be listed here!</w:t>
        </w:r>
      </w:ins>
    </w:p>
    <w:p w14:paraId="38548198" w14:textId="77777777" w:rsidR="00C547B5" w:rsidRDefault="00C547B5" w:rsidP="00C547B5">
      <w:pPr>
        <w:tabs>
          <w:tab w:val="left" w:pos="360"/>
        </w:tabs>
      </w:pPr>
      <w:r w:rsidRPr="00C547B5">
        <w:t>•</w:t>
      </w:r>
      <w:r w:rsidRPr="00C547B5">
        <w:tab/>
      </w:r>
      <w:r w:rsidRPr="00C547B5">
        <w:t>Any act exposing liability to others for personal injury or property damage.</w:t>
      </w:r>
    </w:p>
    <w:p w14:paraId="7343D867" w14:textId="65ACE841" w:rsidR="00C547B5" w:rsidRPr="003E033C" w:rsidRDefault="00C547B5" w:rsidP="00C547B5">
      <w:pPr>
        <w:rPr>
          <w:b/>
          <w:bCs/>
        </w:rPr>
      </w:pPr>
      <w:r>
        <w:rPr>
          <w:b/>
          <w:bCs/>
        </w:rPr>
        <w:t xml:space="preserve"> </w:t>
      </w:r>
    </w:p>
    <w:p w14:paraId="60C8A47F" w14:textId="77777777" w:rsidR="007C10A5" w:rsidRPr="00C547B5" w:rsidRDefault="007C10A5" w:rsidP="007C10A5">
      <w:pPr>
        <w:tabs>
          <w:tab w:val="left" w:pos="360"/>
        </w:tabs>
        <w:rPr>
          <w:b/>
        </w:rPr>
      </w:pPr>
      <w:r>
        <w:rPr>
          <w:b/>
        </w:rPr>
        <w:tab/>
      </w:r>
      <w:r w:rsidRPr="00C547B5">
        <w:rPr>
          <w:b/>
        </w:rPr>
        <w:t>Terminating the Agreement</w:t>
      </w:r>
    </w:p>
    <w:p w14:paraId="0C5B772E" w14:textId="77777777" w:rsidR="007C10A5" w:rsidRPr="00C547B5" w:rsidRDefault="007C10A5" w:rsidP="007C10A5">
      <w:pPr>
        <w:tabs>
          <w:tab w:val="left" w:pos="360"/>
        </w:tabs>
      </w:pPr>
      <w:r w:rsidRPr="00C547B5">
        <w:t>With reasonable cause, client may terminate this Agreement, effective immediately upon giving written notice. Reasonable cause includes:</w:t>
      </w:r>
    </w:p>
    <w:p w14:paraId="2BF7C76D" w14:textId="50591CB3" w:rsidR="007C10A5" w:rsidRPr="00C547B5" w:rsidRDefault="007C10A5" w:rsidP="007C10A5">
      <w:pPr>
        <w:tabs>
          <w:tab w:val="left" w:pos="360"/>
        </w:tabs>
      </w:pPr>
      <w:r w:rsidRPr="00C547B5">
        <w:t>•</w:t>
      </w:r>
      <w:r w:rsidRPr="00C547B5">
        <w:tab/>
      </w:r>
      <w:r w:rsidRPr="00C547B5">
        <w:t>Violation of this Agreement</w:t>
      </w:r>
      <w:ins w:id="48" w:author="Vazir Nezhad, Bahram" w:date="2018-01-18T12:14:00Z">
        <w:r>
          <w:t xml:space="preserve"> including: </w:t>
        </w:r>
      </w:ins>
      <w:del w:id="49" w:author="Vazir Nezhad, Bahram" w:date="2018-01-18T12:14:00Z">
        <w:r w:rsidRPr="00C547B5" w:rsidDel="007C10A5">
          <w:delText>, or</w:delText>
        </w:r>
      </w:del>
    </w:p>
    <w:p w14:paraId="5BAA5E6A" w14:textId="77777777" w:rsidR="007C10A5" w:rsidRDefault="007C10A5" w:rsidP="007C10A5">
      <w:pPr>
        <w:tabs>
          <w:tab w:val="left" w:pos="360"/>
        </w:tabs>
      </w:pPr>
      <w:r w:rsidRPr="00C547B5">
        <w:t>•</w:t>
      </w:r>
      <w:r w:rsidRPr="00C547B5">
        <w:tab/>
      </w:r>
      <w:r w:rsidRPr="00C547B5">
        <w:t>Any act exposing liability to others for personal injury or property damage.</w:t>
      </w:r>
    </w:p>
    <w:p w14:paraId="57542F86" w14:textId="77777777" w:rsidR="00C547B5" w:rsidRDefault="00C547B5" w:rsidP="00C547B5">
      <w:pPr>
        <w:tabs>
          <w:tab w:val="left" w:pos="360"/>
        </w:tabs>
      </w:pPr>
    </w:p>
    <w:p w14:paraId="6900BFC6" w14:textId="77777777" w:rsidR="007C10A5" w:rsidRPr="00C547B5" w:rsidRDefault="007C10A5" w:rsidP="007C10A5">
      <w:pPr>
        <w:tabs>
          <w:tab w:val="left" w:pos="360"/>
        </w:tabs>
        <w:rPr>
          <w:b/>
        </w:rPr>
      </w:pPr>
      <w:r>
        <w:rPr>
          <w:b/>
        </w:rPr>
        <w:tab/>
      </w:r>
      <w:r w:rsidRPr="00C547B5">
        <w:rPr>
          <w:b/>
        </w:rPr>
        <w:t>Terminating the Agreement</w:t>
      </w:r>
    </w:p>
    <w:p w14:paraId="5CCA0FE1" w14:textId="77777777" w:rsidR="007C10A5" w:rsidRPr="00C547B5" w:rsidRDefault="007C10A5" w:rsidP="007C10A5">
      <w:pPr>
        <w:tabs>
          <w:tab w:val="left" w:pos="360"/>
        </w:tabs>
      </w:pPr>
      <w:r w:rsidRPr="00C547B5">
        <w:lastRenderedPageBreak/>
        <w:t>With reasonable cause, client may terminate this Agreement, effective immediately upon giving written notice. Reasonable cause includes:</w:t>
      </w:r>
    </w:p>
    <w:p w14:paraId="4ED01BBB" w14:textId="7643A54B" w:rsidR="007C10A5" w:rsidRPr="00C547B5" w:rsidRDefault="007C10A5" w:rsidP="007C10A5">
      <w:pPr>
        <w:tabs>
          <w:tab w:val="left" w:pos="360"/>
        </w:tabs>
      </w:pPr>
      <w:r w:rsidRPr="00C547B5">
        <w:t>•</w:t>
      </w:r>
      <w:r w:rsidRPr="00C547B5">
        <w:tab/>
      </w:r>
      <w:r w:rsidRPr="00C547B5">
        <w:t xml:space="preserve">Violation of this Agreement, </w:t>
      </w:r>
      <w:ins w:id="50" w:author="Vazir Nezhad, Bahram" w:date="2018-01-18T12:15:00Z">
        <w:r>
          <w:t>such as</w:t>
        </w:r>
        <w:proofErr w:type="gramStart"/>
        <w:r>
          <w:t>: ,</w:t>
        </w:r>
      </w:ins>
      <w:r w:rsidRPr="00C547B5">
        <w:t>or</w:t>
      </w:r>
      <w:proofErr w:type="gramEnd"/>
    </w:p>
    <w:p w14:paraId="20C4AB7A" w14:textId="77777777" w:rsidR="007C10A5" w:rsidRDefault="007C10A5" w:rsidP="007C10A5">
      <w:pPr>
        <w:tabs>
          <w:tab w:val="left" w:pos="360"/>
        </w:tabs>
      </w:pPr>
      <w:r w:rsidRPr="00C547B5">
        <w:t>•</w:t>
      </w:r>
      <w:r w:rsidRPr="00C547B5">
        <w:tab/>
      </w:r>
      <w:r w:rsidRPr="00C547B5">
        <w:t>Any act exposing liability to others for personal injury or property damage.</w:t>
      </w:r>
    </w:p>
    <w:p w14:paraId="1336120B" w14:textId="77777777" w:rsidR="00C547B5" w:rsidRDefault="00C547B5" w:rsidP="00640422">
      <w:pPr>
        <w:tabs>
          <w:tab w:val="left" w:pos="360"/>
        </w:tabs>
      </w:pPr>
    </w:p>
    <w:p w14:paraId="4FCFEDF8" w14:textId="77777777" w:rsidR="00640422" w:rsidRDefault="00640422" w:rsidP="00E518F6">
      <w:pPr>
        <w:tabs>
          <w:tab w:val="left" w:pos="360"/>
        </w:tabs>
      </w:pPr>
    </w:p>
    <w:p w14:paraId="76E91330" w14:textId="24D05D66" w:rsidR="00184508" w:rsidRDefault="00BF1A9D" w:rsidP="00E518F6">
      <w:pPr>
        <w:tabs>
          <w:tab w:val="left" w:pos="360"/>
        </w:tabs>
      </w:pPr>
      <w:r>
        <w:t xml:space="preserve">INTENTION NUMBER </w:t>
      </w:r>
      <w:r w:rsidR="00640422">
        <w:t>5</w:t>
      </w:r>
      <w:r w:rsidR="00973497">
        <w:t xml:space="preserve">- TERMINATED IF NOT </w:t>
      </w:r>
      <w:r w:rsidR="00835FCB">
        <w:t>CURED</w:t>
      </w:r>
    </w:p>
    <w:p w14:paraId="66921F4E" w14:textId="77777777" w:rsidR="00184508" w:rsidRPr="006878DF" w:rsidRDefault="00184508" w:rsidP="00184508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</w:p>
    <w:p w14:paraId="0EC7F1BE" w14:textId="77777777" w:rsidR="00184508" w:rsidRDefault="00184508" w:rsidP="00184508">
      <w:pPr>
        <w:tabs>
          <w:tab w:val="left" w:pos="360"/>
        </w:tabs>
      </w:pPr>
      <w:r>
        <w:t>With reasonable cause, client may terminate this Agreement, effective immediately upon giving written notice.</w:t>
      </w:r>
    </w:p>
    <w:p w14:paraId="2791C9E9" w14:textId="77777777" w:rsidR="00184508" w:rsidRDefault="00184508" w:rsidP="00184508">
      <w:pPr>
        <w:tabs>
          <w:tab w:val="left" w:pos="360"/>
        </w:tabs>
      </w:pPr>
      <w:r>
        <w:t>Reasonable cause includes:</w:t>
      </w:r>
    </w:p>
    <w:p w14:paraId="1EFBB8DA" w14:textId="504B3D99" w:rsidR="00184508" w:rsidRDefault="00184508" w:rsidP="00184508">
      <w:pPr>
        <w:tabs>
          <w:tab w:val="left" w:pos="360"/>
        </w:tabs>
      </w:pPr>
      <w:r>
        <w:t>•</w:t>
      </w:r>
      <w:r>
        <w:tab/>
      </w:r>
      <w:r>
        <w:t>Violation of this Agreement</w:t>
      </w:r>
      <w:del w:id="51" w:author="Vazir Nezhad, Bahram" w:date="2018-01-18T12:33:00Z">
        <w:r w:rsidDel="004675DD">
          <w:delText>, or</w:delText>
        </w:r>
      </w:del>
      <w:ins w:id="52" w:author="Vazir Nezhad, Bahram" w:date="2018-01-18T13:41:00Z">
        <w:r w:rsidR="00835FCB">
          <w:t xml:space="preserve"> if not cured within a reasonable time</w:t>
        </w:r>
      </w:ins>
    </w:p>
    <w:p w14:paraId="39EF486E" w14:textId="1E0796AD" w:rsidR="00184508" w:rsidRDefault="00184508" w:rsidP="00184508">
      <w:pPr>
        <w:tabs>
          <w:tab w:val="left" w:pos="360"/>
        </w:tabs>
      </w:pPr>
      <w:r>
        <w:t>•</w:t>
      </w:r>
      <w:r>
        <w:tab/>
      </w:r>
      <w:r>
        <w:t>Any act exposing liability to others for personal injury or property damage.</w:t>
      </w:r>
    </w:p>
    <w:p w14:paraId="242C2C90" w14:textId="4DB64F40" w:rsidR="004675DD" w:rsidRDefault="004675DD" w:rsidP="00184508">
      <w:pPr>
        <w:tabs>
          <w:tab w:val="left" w:pos="360"/>
        </w:tabs>
      </w:pPr>
    </w:p>
    <w:p w14:paraId="57C731BF" w14:textId="77777777" w:rsidR="004675DD" w:rsidRPr="006878DF" w:rsidRDefault="004675DD" w:rsidP="004675DD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</w:p>
    <w:p w14:paraId="0FCC4D92" w14:textId="77777777" w:rsidR="004675DD" w:rsidRDefault="004675DD" w:rsidP="004675DD">
      <w:pPr>
        <w:tabs>
          <w:tab w:val="left" w:pos="360"/>
        </w:tabs>
      </w:pPr>
      <w:r>
        <w:t>With reasonable cause, client may terminate this Agreement, effective immediately upon giving written notice.</w:t>
      </w:r>
    </w:p>
    <w:p w14:paraId="2BC8A412" w14:textId="77777777" w:rsidR="004675DD" w:rsidRDefault="004675DD" w:rsidP="004675DD">
      <w:pPr>
        <w:tabs>
          <w:tab w:val="left" w:pos="360"/>
        </w:tabs>
      </w:pPr>
      <w:r>
        <w:t>Reasonable cause includes:</w:t>
      </w:r>
    </w:p>
    <w:p w14:paraId="4B4B0BB3" w14:textId="0B87BACA" w:rsidR="004675DD" w:rsidRDefault="004675DD" w:rsidP="004675DD">
      <w:pPr>
        <w:tabs>
          <w:tab w:val="left" w:pos="360"/>
        </w:tabs>
      </w:pPr>
      <w:r>
        <w:t>•</w:t>
      </w:r>
      <w:r>
        <w:tab/>
      </w:r>
      <w:r>
        <w:t xml:space="preserve">Violation of this Agreement, </w:t>
      </w:r>
      <w:del w:id="53" w:author="Vazir Nezhad, Bahram" w:date="2018-01-18T13:41:00Z">
        <w:r w:rsidDel="00835FCB">
          <w:delText>or</w:delText>
        </w:r>
      </w:del>
      <w:ins w:id="54" w:author="Vazir Nezhad, Bahram" w:date="2018-01-18T13:42:00Z">
        <w:r w:rsidR="00835FCB">
          <w:t xml:space="preserve"> if not being rectified after a reasonable time</w:t>
        </w:r>
      </w:ins>
    </w:p>
    <w:p w14:paraId="190C9E9B" w14:textId="71157C8B" w:rsidR="004675DD" w:rsidRDefault="004675DD" w:rsidP="004675DD">
      <w:pPr>
        <w:tabs>
          <w:tab w:val="left" w:pos="360"/>
        </w:tabs>
      </w:pPr>
      <w:r>
        <w:t>•</w:t>
      </w:r>
      <w:r>
        <w:tab/>
      </w:r>
      <w:r>
        <w:t>Any act exposing liability to others for personal injury or property damage.</w:t>
      </w:r>
    </w:p>
    <w:p w14:paraId="6057E44B" w14:textId="26DDFE91" w:rsidR="00835FCB" w:rsidRDefault="00835FCB" w:rsidP="004675DD">
      <w:pPr>
        <w:tabs>
          <w:tab w:val="left" w:pos="360"/>
        </w:tabs>
      </w:pPr>
    </w:p>
    <w:p w14:paraId="038EEAB9" w14:textId="77777777" w:rsidR="00835FCB" w:rsidRPr="006878DF" w:rsidRDefault="00835FCB" w:rsidP="00835FCB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</w:p>
    <w:p w14:paraId="1CCF77C0" w14:textId="77777777" w:rsidR="00835FCB" w:rsidRDefault="00835FCB" w:rsidP="00835FCB">
      <w:pPr>
        <w:tabs>
          <w:tab w:val="left" w:pos="360"/>
        </w:tabs>
      </w:pPr>
      <w:r>
        <w:t>With reasonable cause, client may terminate this Agreement, effective immediately upon giving written notice.</w:t>
      </w:r>
    </w:p>
    <w:p w14:paraId="5E31D199" w14:textId="77777777" w:rsidR="00835FCB" w:rsidRDefault="00835FCB" w:rsidP="00835FCB">
      <w:pPr>
        <w:tabs>
          <w:tab w:val="left" w:pos="360"/>
        </w:tabs>
      </w:pPr>
      <w:r>
        <w:t>Reasonable cause includes:</w:t>
      </w:r>
    </w:p>
    <w:p w14:paraId="3842B40C" w14:textId="48825DE2" w:rsidR="00835FCB" w:rsidRDefault="00835FCB" w:rsidP="00835FCB">
      <w:pPr>
        <w:tabs>
          <w:tab w:val="left" w:pos="360"/>
        </w:tabs>
      </w:pPr>
      <w:r>
        <w:t>•</w:t>
      </w:r>
      <w:r>
        <w:tab/>
      </w:r>
      <w:r>
        <w:t>Violation of this Agreement</w:t>
      </w:r>
      <w:del w:id="55" w:author="Vazir Nezhad, Bahram" w:date="2018-01-18T13:42:00Z">
        <w:r w:rsidDel="00835FCB">
          <w:delText>, or</w:delText>
        </w:r>
      </w:del>
      <w:ins w:id="56" w:author="Vazir Nezhad, Bahram" w:date="2018-01-18T13:42:00Z">
        <w:r>
          <w:t xml:space="preserve"> if the contractor </w:t>
        </w:r>
      </w:ins>
      <w:ins w:id="57" w:author="Vazir Nezhad, Bahram" w:date="2018-01-18T13:49:00Z">
        <w:r>
          <w:t>cannot</w:t>
        </w:r>
      </w:ins>
      <w:ins w:id="58" w:author="Vazir Nezhad, Bahram" w:date="2018-01-18T13:42:00Z">
        <w:r>
          <w:t xml:space="preserve"> resolve the breach</w:t>
        </w:r>
      </w:ins>
    </w:p>
    <w:p w14:paraId="7202058D" w14:textId="77777777" w:rsidR="00835FCB" w:rsidRDefault="00835FCB" w:rsidP="00835FCB">
      <w:pPr>
        <w:tabs>
          <w:tab w:val="left" w:pos="360"/>
        </w:tabs>
      </w:pPr>
      <w:r>
        <w:t>•</w:t>
      </w:r>
      <w:r>
        <w:tab/>
      </w:r>
      <w:r>
        <w:t>Any act exposing liability to others for personal injury or property damage.</w:t>
      </w:r>
    </w:p>
    <w:p w14:paraId="2D7BDB0A" w14:textId="77777777" w:rsidR="00835FCB" w:rsidRDefault="00835FCB" w:rsidP="004675DD">
      <w:pPr>
        <w:tabs>
          <w:tab w:val="left" w:pos="360"/>
        </w:tabs>
      </w:pPr>
    </w:p>
    <w:p w14:paraId="476ACB4C" w14:textId="77777777" w:rsidR="00835FCB" w:rsidRPr="006878DF" w:rsidRDefault="00835FCB" w:rsidP="00835FCB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</w:p>
    <w:p w14:paraId="6705F747" w14:textId="77777777" w:rsidR="00835FCB" w:rsidRDefault="00835FCB" w:rsidP="00835FCB">
      <w:pPr>
        <w:tabs>
          <w:tab w:val="left" w:pos="360"/>
        </w:tabs>
      </w:pPr>
      <w:r>
        <w:t>With reasonable cause, client may terminate this Agreement, effective immediately upon giving written notice.</w:t>
      </w:r>
    </w:p>
    <w:p w14:paraId="6AEC425F" w14:textId="77777777" w:rsidR="00835FCB" w:rsidRDefault="00835FCB" w:rsidP="00835FCB">
      <w:pPr>
        <w:tabs>
          <w:tab w:val="left" w:pos="360"/>
        </w:tabs>
      </w:pPr>
      <w:r>
        <w:t>Reasonable cause includes:</w:t>
      </w:r>
    </w:p>
    <w:p w14:paraId="04BB1FB7" w14:textId="644CEFF3" w:rsidR="00835FCB" w:rsidRDefault="00835FCB" w:rsidP="00835FCB">
      <w:pPr>
        <w:tabs>
          <w:tab w:val="left" w:pos="360"/>
        </w:tabs>
      </w:pPr>
      <w:r>
        <w:t>•</w:t>
      </w:r>
      <w:r>
        <w:tab/>
      </w:r>
      <w:r>
        <w:t>Violation of this Agreement</w:t>
      </w:r>
      <w:del w:id="59" w:author="Vazir Nezhad, Bahram" w:date="2018-01-18T13:43:00Z">
        <w:r w:rsidDel="00835FCB">
          <w:delText>, or</w:delText>
        </w:r>
      </w:del>
      <w:ins w:id="60" w:author="Vazir Nezhad, Bahram" w:date="2018-01-18T13:43:00Z">
        <w:r>
          <w:t xml:space="preserve"> if </w:t>
        </w:r>
      </w:ins>
      <w:ins w:id="61" w:author="Vazir Nezhad, Bahram" w:date="2018-01-18T13:44:00Z">
        <w:r>
          <w:t>contractor fails to resolve the issue</w:t>
        </w:r>
      </w:ins>
    </w:p>
    <w:p w14:paraId="19BC63DC" w14:textId="77777777" w:rsidR="00835FCB" w:rsidRDefault="00835FCB" w:rsidP="00835FCB">
      <w:pPr>
        <w:tabs>
          <w:tab w:val="left" w:pos="360"/>
        </w:tabs>
      </w:pPr>
      <w:r>
        <w:t>•</w:t>
      </w:r>
      <w:r>
        <w:tab/>
      </w:r>
      <w:r>
        <w:t>Any act exposing liability to others for personal injury or property damage.</w:t>
      </w:r>
    </w:p>
    <w:p w14:paraId="660B3A44" w14:textId="769E1D2F" w:rsidR="004675DD" w:rsidRDefault="004675DD" w:rsidP="00184508">
      <w:pPr>
        <w:tabs>
          <w:tab w:val="left" w:pos="360"/>
        </w:tabs>
      </w:pPr>
    </w:p>
    <w:p w14:paraId="68AF5AA5" w14:textId="77777777" w:rsidR="00835FCB" w:rsidRPr="006878DF" w:rsidRDefault="00835FCB" w:rsidP="00835FCB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</w:p>
    <w:p w14:paraId="2A355F7C" w14:textId="77777777" w:rsidR="00835FCB" w:rsidRDefault="00835FCB" w:rsidP="00835FCB">
      <w:pPr>
        <w:tabs>
          <w:tab w:val="left" w:pos="360"/>
        </w:tabs>
      </w:pPr>
      <w:r>
        <w:t>With reasonable cause, client may terminate this Agreement, effective immediately upon giving written notice.</w:t>
      </w:r>
    </w:p>
    <w:p w14:paraId="5C9CCEF8" w14:textId="77777777" w:rsidR="00835FCB" w:rsidRDefault="00835FCB" w:rsidP="00835FCB">
      <w:pPr>
        <w:tabs>
          <w:tab w:val="left" w:pos="360"/>
        </w:tabs>
      </w:pPr>
      <w:r>
        <w:lastRenderedPageBreak/>
        <w:t>Reasonable cause includes:</w:t>
      </w:r>
    </w:p>
    <w:p w14:paraId="06BCDF68" w14:textId="3851655A" w:rsidR="00835FCB" w:rsidRDefault="00835FCB" w:rsidP="00835FCB">
      <w:pPr>
        <w:tabs>
          <w:tab w:val="left" w:pos="360"/>
        </w:tabs>
      </w:pPr>
      <w:r>
        <w:t>•</w:t>
      </w:r>
      <w:r>
        <w:tab/>
      </w:r>
      <w:r>
        <w:t>Violation of this Agreement</w:t>
      </w:r>
      <w:del w:id="62" w:author="Vazir Nezhad, Bahram" w:date="2018-01-18T13:44:00Z">
        <w:r w:rsidDel="00835FCB">
          <w:delText>, or</w:delText>
        </w:r>
      </w:del>
      <w:ins w:id="63" w:author="Vazir Nezhad, Bahram" w:date="2018-01-18T13:44:00Z">
        <w:r>
          <w:t xml:space="preserve"> if no cure is conducted from contractor</w:t>
        </w:r>
      </w:ins>
      <w:ins w:id="64" w:author="Vazir Nezhad, Bahram" w:date="2018-01-18T13:45:00Z">
        <w:r>
          <w:t xml:space="preserve"> after notice</w:t>
        </w:r>
      </w:ins>
    </w:p>
    <w:p w14:paraId="16D34E0F" w14:textId="77777777" w:rsidR="00835FCB" w:rsidRDefault="00835FCB" w:rsidP="00835FCB">
      <w:pPr>
        <w:tabs>
          <w:tab w:val="left" w:pos="360"/>
        </w:tabs>
      </w:pPr>
      <w:r>
        <w:t>•</w:t>
      </w:r>
      <w:r>
        <w:tab/>
      </w:r>
      <w:r>
        <w:t>Any act exposing liability to others for personal injury or property damage.</w:t>
      </w:r>
    </w:p>
    <w:p w14:paraId="2AD28119" w14:textId="77777777" w:rsidR="00835FCB" w:rsidRDefault="00835FCB" w:rsidP="00184508">
      <w:pPr>
        <w:tabs>
          <w:tab w:val="left" w:pos="360"/>
        </w:tabs>
      </w:pPr>
    </w:p>
    <w:p w14:paraId="2BBA7782" w14:textId="77777777" w:rsidR="00184508" w:rsidRDefault="00184508" w:rsidP="00E518F6">
      <w:pPr>
        <w:tabs>
          <w:tab w:val="left" w:pos="360"/>
        </w:tabs>
      </w:pPr>
    </w:p>
    <w:p w14:paraId="2B877E02" w14:textId="59330365" w:rsidR="00184508" w:rsidRPr="00640422" w:rsidRDefault="00640422" w:rsidP="00184508">
      <w:pPr>
        <w:tabs>
          <w:tab w:val="left" w:pos="360"/>
        </w:tabs>
        <w:rPr>
          <w:bCs/>
        </w:rPr>
      </w:pPr>
      <w:r w:rsidRPr="00640422">
        <w:rPr>
          <w:bCs/>
        </w:rPr>
        <w:t xml:space="preserve">INTENTION NUMBER </w:t>
      </w:r>
      <w:r>
        <w:rPr>
          <w:bCs/>
        </w:rPr>
        <w:t>6</w:t>
      </w:r>
      <w:r w:rsidRPr="00640422">
        <w:rPr>
          <w:bCs/>
        </w:rPr>
        <w:t xml:space="preserve">- GIVING </w:t>
      </w:r>
      <w:r w:rsidR="0043716C">
        <w:rPr>
          <w:bCs/>
        </w:rPr>
        <w:t>CHANCE TO</w:t>
      </w:r>
      <w:r w:rsidRPr="00640422">
        <w:rPr>
          <w:bCs/>
        </w:rPr>
        <w:t xml:space="preserve"> COMPENSAT</w:t>
      </w:r>
      <w:r w:rsidR="0043716C">
        <w:rPr>
          <w:bCs/>
        </w:rPr>
        <w:t>E</w:t>
      </w:r>
      <w:r w:rsidRPr="00640422">
        <w:rPr>
          <w:bCs/>
        </w:rPr>
        <w:t xml:space="preserve"> LIABILITY</w:t>
      </w:r>
      <w:r w:rsidR="0043716C">
        <w:rPr>
          <w:bCs/>
        </w:rPr>
        <w:t xml:space="preserve"> </w:t>
      </w:r>
    </w:p>
    <w:p w14:paraId="07F9ED05" w14:textId="77777777" w:rsidR="00184508" w:rsidRPr="006878DF" w:rsidRDefault="00184508" w:rsidP="00184508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  <w:bookmarkStart w:id="65" w:name="_GoBack"/>
      <w:bookmarkEnd w:id="65"/>
    </w:p>
    <w:p w14:paraId="1A068793" w14:textId="77777777" w:rsidR="00184508" w:rsidRDefault="00184508" w:rsidP="00184508">
      <w:pPr>
        <w:tabs>
          <w:tab w:val="left" w:pos="360"/>
        </w:tabs>
      </w:pPr>
      <w:r>
        <w:t>With reasonable cause, client may terminate this Agreement, effective immediately upon giving written notice.</w:t>
      </w:r>
    </w:p>
    <w:p w14:paraId="078BD312" w14:textId="77777777" w:rsidR="00184508" w:rsidRDefault="00184508" w:rsidP="00184508">
      <w:pPr>
        <w:tabs>
          <w:tab w:val="left" w:pos="360"/>
        </w:tabs>
      </w:pPr>
      <w:r>
        <w:t>Reasonable cause includes:</w:t>
      </w:r>
    </w:p>
    <w:p w14:paraId="1A2D03A7" w14:textId="77777777" w:rsidR="00184508" w:rsidRDefault="00184508" w:rsidP="00184508">
      <w:pPr>
        <w:tabs>
          <w:tab w:val="left" w:pos="360"/>
        </w:tabs>
      </w:pPr>
      <w:r>
        <w:t>•</w:t>
      </w:r>
      <w:r>
        <w:tab/>
      </w:r>
      <w:r>
        <w:t>Violation of this Agreement, or</w:t>
      </w:r>
    </w:p>
    <w:p w14:paraId="4BF1D44A" w14:textId="4C588B94" w:rsidR="00184508" w:rsidRDefault="00184508" w:rsidP="00184508">
      <w:pPr>
        <w:tabs>
          <w:tab w:val="left" w:pos="360"/>
        </w:tabs>
      </w:pPr>
      <w:r>
        <w:t>•</w:t>
      </w:r>
      <w:r>
        <w:tab/>
      </w:r>
      <w:r>
        <w:t>Any act exposing liability to others for personal injury or property damage</w:t>
      </w:r>
      <w:ins w:id="66" w:author="Vazir Nezhad, Bahram" w:date="2018-01-17T15:25:00Z">
        <w:r>
          <w:t xml:space="preserve"> which is not compensated after two </w:t>
        </w:r>
      </w:ins>
      <w:ins w:id="67" w:author="Vazir Nezhad, Bahram" w:date="2018-01-17T15:26:00Z">
        <w:r>
          <w:t>weeks’ notice</w:t>
        </w:r>
      </w:ins>
      <w:r>
        <w:t>.</w:t>
      </w:r>
    </w:p>
    <w:p w14:paraId="7BEF9CDB" w14:textId="32617392" w:rsidR="00835FCB" w:rsidRDefault="00835FCB" w:rsidP="00184508">
      <w:pPr>
        <w:tabs>
          <w:tab w:val="left" w:pos="360"/>
        </w:tabs>
      </w:pPr>
    </w:p>
    <w:p w14:paraId="6C50E0B8" w14:textId="77777777" w:rsidR="00835FCB" w:rsidRPr="006878DF" w:rsidRDefault="00835FCB" w:rsidP="00835FCB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</w:p>
    <w:p w14:paraId="75C9D6B8" w14:textId="77777777" w:rsidR="00835FCB" w:rsidRDefault="00835FCB" w:rsidP="00835FCB">
      <w:pPr>
        <w:tabs>
          <w:tab w:val="left" w:pos="360"/>
        </w:tabs>
      </w:pPr>
      <w:r>
        <w:t>With reasonable cause, client may terminate this Agreement, effective immediately upon giving written notice.</w:t>
      </w:r>
    </w:p>
    <w:p w14:paraId="5B3F55FD" w14:textId="77777777" w:rsidR="00835FCB" w:rsidRDefault="00835FCB" w:rsidP="00835FCB">
      <w:pPr>
        <w:tabs>
          <w:tab w:val="left" w:pos="360"/>
        </w:tabs>
      </w:pPr>
      <w:r>
        <w:t>Reasonable cause includes:</w:t>
      </w:r>
    </w:p>
    <w:p w14:paraId="27D2C293" w14:textId="3A92481C" w:rsidR="00835FCB" w:rsidRDefault="00835FCB" w:rsidP="00835FCB">
      <w:pPr>
        <w:tabs>
          <w:tab w:val="left" w:pos="360"/>
        </w:tabs>
      </w:pPr>
      <w:r>
        <w:t>•</w:t>
      </w:r>
      <w:r>
        <w:tab/>
      </w:r>
      <w:r>
        <w:t>Violation of this Agreement, or</w:t>
      </w:r>
    </w:p>
    <w:p w14:paraId="5B7F37F3" w14:textId="45E5222E" w:rsidR="00835FCB" w:rsidRPr="0043716C" w:rsidRDefault="00835FCB" w:rsidP="00835FCB">
      <w:pPr>
        <w:tabs>
          <w:tab w:val="left" w:pos="360"/>
        </w:tabs>
        <w:rPr>
          <w:lang w:val="en-AU" w:bidi="fa-IR"/>
        </w:rPr>
      </w:pPr>
      <w:r>
        <w:t>•</w:t>
      </w:r>
      <w:r>
        <w:tab/>
      </w:r>
      <w:r>
        <w:t>Any act exposing liability to others for personal injury or property damage</w:t>
      </w:r>
      <w:ins w:id="68" w:author="Vazir Nezhad, Bahram" w:date="2018-01-18T13:56:00Z">
        <w:r w:rsidR="0043716C">
          <w:t xml:space="preserve"> and not being able to compensate</w:t>
        </w:r>
      </w:ins>
      <w:del w:id="69" w:author="Vazir Nezhad, Bahram" w:date="2018-01-18T13:56:00Z">
        <w:r w:rsidDel="0043716C">
          <w:delText>.</w:delText>
        </w:r>
      </w:del>
    </w:p>
    <w:p w14:paraId="5F9B852C" w14:textId="025D0FB6" w:rsidR="00835FCB" w:rsidRDefault="00835FCB" w:rsidP="00184508">
      <w:pPr>
        <w:tabs>
          <w:tab w:val="left" w:pos="360"/>
        </w:tabs>
      </w:pPr>
    </w:p>
    <w:p w14:paraId="29CB1D7D" w14:textId="77777777" w:rsidR="0043716C" w:rsidRPr="006878DF" w:rsidRDefault="0043716C" w:rsidP="0043716C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</w:p>
    <w:p w14:paraId="7036FD6E" w14:textId="77777777" w:rsidR="0043716C" w:rsidRDefault="0043716C" w:rsidP="0043716C">
      <w:pPr>
        <w:tabs>
          <w:tab w:val="left" w:pos="360"/>
        </w:tabs>
      </w:pPr>
      <w:r>
        <w:t>With reasonable cause, client may terminate this Agreement, effective immediately upon giving written notice.</w:t>
      </w:r>
    </w:p>
    <w:p w14:paraId="08A54792" w14:textId="77777777" w:rsidR="0043716C" w:rsidRDefault="0043716C" w:rsidP="0043716C">
      <w:pPr>
        <w:tabs>
          <w:tab w:val="left" w:pos="360"/>
        </w:tabs>
      </w:pPr>
      <w:r>
        <w:t>Reasonable cause includes:</w:t>
      </w:r>
    </w:p>
    <w:p w14:paraId="47B76103" w14:textId="77777777" w:rsidR="0043716C" w:rsidRDefault="0043716C" w:rsidP="0043716C">
      <w:pPr>
        <w:tabs>
          <w:tab w:val="left" w:pos="360"/>
        </w:tabs>
      </w:pPr>
      <w:r>
        <w:t>•</w:t>
      </w:r>
      <w:r>
        <w:tab/>
      </w:r>
      <w:r>
        <w:t>Violation of this Agreement</w:t>
      </w:r>
      <w:ins w:id="70" w:author="Vazir Nezhad, Bahram" w:date="2018-01-17T15:23:00Z">
        <w:r>
          <w:t xml:space="preserve"> which could not be rectified in a two weeks period</w:t>
        </w:r>
      </w:ins>
      <w:r>
        <w:t>, or</w:t>
      </w:r>
    </w:p>
    <w:p w14:paraId="61119A09" w14:textId="2728FFF0" w:rsidR="0043716C" w:rsidRDefault="0043716C" w:rsidP="0043716C">
      <w:pPr>
        <w:tabs>
          <w:tab w:val="left" w:pos="360"/>
        </w:tabs>
      </w:pPr>
      <w:r>
        <w:t>•</w:t>
      </w:r>
      <w:r>
        <w:tab/>
      </w:r>
      <w:r>
        <w:t>Any act exposing liability</w:t>
      </w:r>
      <w:ins w:id="71" w:author="Vazir Nezhad, Bahram" w:date="2018-01-18T13:57:00Z">
        <w:r>
          <w:t>, which cannot be compensated</w:t>
        </w:r>
      </w:ins>
      <w:r>
        <w:t xml:space="preserve"> to others for personal injury or property damage.</w:t>
      </w:r>
      <w:r>
        <w:t xml:space="preserve"> </w:t>
      </w:r>
    </w:p>
    <w:p w14:paraId="47307A28" w14:textId="6AEF5321" w:rsidR="0043716C" w:rsidRDefault="0043716C" w:rsidP="00184508">
      <w:pPr>
        <w:tabs>
          <w:tab w:val="left" w:pos="360"/>
        </w:tabs>
      </w:pPr>
    </w:p>
    <w:p w14:paraId="2DF93B72" w14:textId="77777777" w:rsidR="0043716C" w:rsidRPr="006878DF" w:rsidRDefault="0043716C" w:rsidP="0043716C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</w:p>
    <w:p w14:paraId="4D6A4EAB" w14:textId="77777777" w:rsidR="0043716C" w:rsidRDefault="0043716C" w:rsidP="0043716C">
      <w:pPr>
        <w:tabs>
          <w:tab w:val="left" w:pos="360"/>
        </w:tabs>
      </w:pPr>
      <w:r>
        <w:t>With reasonable cause, client may terminate this Agreement, effective immediately upon giving written notice.</w:t>
      </w:r>
    </w:p>
    <w:p w14:paraId="0258D030" w14:textId="77777777" w:rsidR="0043716C" w:rsidRDefault="0043716C" w:rsidP="0043716C">
      <w:pPr>
        <w:tabs>
          <w:tab w:val="left" w:pos="360"/>
        </w:tabs>
      </w:pPr>
      <w:r>
        <w:t>Reasonable cause includes:</w:t>
      </w:r>
    </w:p>
    <w:p w14:paraId="243781A7" w14:textId="3E088304" w:rsidR="0043716C" w:rsidRDefault="0043716C" w:rsidP="0043716C">
      <w:pPr>
        <w:tabs>
          <w:tab w:val="left" w:pos="360"/>
        </w:tabs>
      </w:pPr>
      <w:r>
        <w:t>•</w:t>
      </w:r>
      <w:r>
        <w:tab/>
      </w:r>
      <w:r>
        <w:t>Violation of this Agreement, or</w:t>
      </w:r>
    </w:p>
    <w:p w14:paraId="0075B0B3" w14:textId="6B0A7D7D" w:rsidR="0043716C" w:rsidRDefault="0043716C" w:rsidP="0043716C">
      <w:pPr>
        <w:tabs>
          <w:tab w:val="left" w:pos="360"/>
        </w:tabs>
      </w:pPr>
      <w:r>
        <w:t>•</w:t>
      </w:r>
      <w:r>
        <w:tab/>
      </w:r>
      <w:r>
        <w:t>Any act exposing liability to others for personal injury or property damage</w:t>
      </w:r>
      <w:ins w:id="72" w:author="Vazir Nezhad, Bahram" w:date="2018-01-18T13:58:00Z">
        <w:r>
          <w:t xml:space="preserve"> that is not being compensated</w:t>
        </w:r>
      </w:ins>
      <w:r>
        <w:t>.</w:t>
      </w:r>
    </w:p>
    <w:p w14:paraId="0C7D12EF" w14:textId="354C0B4E" w:rsidR="0043716C" w:rsidRDefault="0043716C" w:rsidP="0043716C">
      <w:pPr>
        <w:tabs>
          <w:tab w:val="left" w:pos="360"/>
        </w:tabs>
      </w:pPr>
    </w:p>
    <w:p w14:paraId="468D14B4" w14:textId="77777777" w:rsidR="0043716C" w:rsidRPr="006878DF" w:rsidRDefault="0043716C" w:rsidP="0043716C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</w:p>
    <w:p w14:paraId="2D6022FF" w14:textId="77777777" w:rsidR="0043716C" w:rsidRDefault="0043716C" w:rsidP="0043716C">
      <w:pPr>
        <w:tabs>
          <w:tab w:val="left" w:pos="360"/>
        </w:tabs>
      </w:pPr>
      <w:r>
        <w:t>With reasonable cause, client may terminate this Agreement, effective immediately upon giving written notice.</w:t>
      </w:r>
    </w:p>
    <w:p w14:paraId="5C2B4FCD" w14:textId="77777777" w:rsidR="0043716C" w:rsidRDefault="0043716C" w:rsidP="0043716C">
      <w:pPr>
        <w:tabs>
          <w:tab w:val="left" w:pos="360"/>
        </w:tabs>
      </w:pPr>
      <w:r>
        <w:lastRenderedPageBreak/>
        <w:t>Reasonable cause includes:</w:t>
      </w:r>
    </w:p>
    <w:p w14:paraId="04A14A09" w14:textId="72A417CC" w:rsidR="0043716C" w:rsidRDefault="0043716C" w:rsidP="0043716C">
      <w:pPr>
        <w:tabs>
          <w:tab w:val="left" w:pos="360"/>
        </w:tabs>
      </w:pPr>
      <w:r>
        <w:t>•</w:t>
      </w:r>
      <w:r>
        <w:tab/>
      </w:r>
      <w:r>
        <w:t>Violation of this Agreement, or</w:t>
      </w:r>
    </w:p>
    <w:p w14:paraId="3AA1F796" w14:textId="7160BB52" w:rsidR="0043716C" w:rsidRDefault="0043716C" w:rsidP="0043716C">
      <w:pPr>
        <w:tabs>
          <w:tab w:val="left" w:pos="360"/>
        </w:tabs>
      </w:pPr>
      <w:r>
        <w:t>•</w:t>
      </w:r>
      <w:r>
        <w:tab/>
      </w:r>
      <w:r>
        <w:t>Any act exposing liability to others for personal injury or property damage</w:t>
      </w:r>
      <w:del w:id="73" w:author="Vazir Nezhad, Bahram" w:date="2018-01-18T13:59:00Z">
        <w:r w:rsidDel="0043716C">
          <w:delText>.</w:delText>
        </w:r>
      </w:del>
      <w:ins w:id="74" w:author="Vazir Nezhad, Bahram" w:date="2018-01-18T13:59:00Z">
        <w:r>
          <w:t xml:space="preserve"> That is not compensated after notice.</w:t>
        </w:r>
      </w:ins>
    </w:p>
    <w:p w14:paraId="415A76D1" w14:textId="77777777" w:rsidR="0043716C" w:rsidRDefault="0043716C" w:rsidP="0043716C">
      <w:pPr>
        <w:tabs>
          <w:tab w:val="left" w:pos="360"/>
        </w:tabs>
      </w:pPr>
    </w:p>
    <w:p w14:paraId="7A551AFC" w14:textId="77777777" w:rsidR="0043716C" w:rsidRDefault="0043716C" w:rsidP="00184508">
      <w:pPr>
        <w:tabs>
          <w:tab w:val="left" w:pos="360"/>
        </w:tabs>
      </w:pPr>
    </w:p>
    <w:p w14:paraId="176A04AF" w14:textId="77777777" w:rsidR="00184508" w:rsidRDefault="00184508" w:rsidP="00E518F6">
      <w:pPr>
        <w:tabs>
          <w:tab w:val="left" w:pos="360"/>
        </w:tabs>
      </w:pPr>
    </w:p>
    <w:p w14:paraId="59427355" w14:textId="4FBEAFF1" w:rsidR="00BF1A9D" w:rsidRDefault="00640422" w:rsidP="00E518F6">
      <w:pPr>
        <w:tabs>
          <w:tab w:val="left" w:pos="360"/>
        </w:tabs>
      </w:pPr>
      <w:r>
        <w:t>INTENTION NUMBER 7- REQUEST FOR TERMINATION RIGHT AT ANY TIME BY GIVING NOTICE</w:t>
      </w:r>
    </w:p>
    <w:p w14:paraId="654F61D6" w14:textId="77777777" w:rsidR="00BF1A9D" w:rsidRPr="006878DF" w:rsidRDefault="00BF1A9D" w:rsidP="00BF1A9D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</w:p>
    <w:p w14:paraId="31694667" w14:textId="77777777" w:rsidR="00BF1A9D" w:rsidDel="00640422" w:rsidRDefault="00BF1A9D" w:rsidP="00BF1A9D">
      <w:pPr>
        <w:tabs>
          <w:tab w:val="left" w:pos="360"/>
        </w:tabs>
        <w:rPr>
          <w:del w:id="75" w:author="Vazir Nezhad, Bahram" w:date="2018-01-17T15:41:00Z"/>
        </w:rPr>
      </w:pPr>
      <w:del w:id="76" w:author="Vazir Nezhad, Bahram" w:date="2018-01-17T15:41:00Z">
        <w:r w:rsidDel="00640422">
          <w:delText>With reasonable cause, client may terminate this Agreement, effective immediately upon giving written notice.</w:delText>
        </w:r>
      </w:del>
    </w:p>
    <w:p w14:paraId="2EBEBA55" w14:textId="77777777" w:rsidR="00BF1A9D" w:rsidDel="00640422" w:rsidRDefault="00BF1A9D" w:rsidP="00BF1A9D">
      <w:pPr>
        <w:tabs>
          <w:tab w:val="left" w:pos="360"/>
        </w:tabs>
        <w:rPr>
          <w:del w:id="77" w:author="Vazir Nezhad, Bahram" w:date="2018-01-17T15:41:00Z"/>
        </w:rPr>
      </w:pPr>
      <w:del w:id="78" w:author="Vazir Nezhad, Bahram" w:date="2018-01-17T15:41:00Z">
        <w:r w:rsidDel="00640422">
          <w:delText>Reasonable cause includes:</w:delText>
        </w:r>
      </w:del>
    </w:p>
    <w:p w14:paraId="65FF0B58" w14:textId="77777777" w:rsidR="00BF1A9D" w:rsidDel="00640422" w:rsidRDefault="00BF1A9D" w:rsidP="00BF1A9D">
      <w:pPr>
        <w:tabs>
          <w:tab w:val="left" w:pos="360"/>
        </w:tabs>
        <w:rPr>
          <w:del w:id="79" w:author="Vazir Nezhad, Bahram" w:date="2018-01-17T15:41:00Z"/>
        </w:rPr>
      </w:pPr>
      <w:del w:id="80" w:author="Vazir Nezhad, Bahram" w:date="2018-01-17T15:41:00Z">
        <w:r w:rsidDel="00640422">
          <w:delText>•</w:delText>
        </w:r>
        <w:r w:rsidDel="00640422">
          <w:tab/>
        </w:r>
        <w:r w:rsidDel="00640422">
          <w:delText>Violation of this Agreement, or</w:delText>
        </w:r>
      </w:del>
    </w:p>
    <w:p w14:paraId="04631F37" w14:textId="77777777" w:rsidR="00BF1A9D" w:rsidDel="00640422" w:rsidRDefault="00BF1A9D" w:rsidP="00BF1A9D">
      <w:pPr>
        <w:tabs>
          <w:tab w:val="left" w:pos="360"/>
        </w:tabs>
        <w:rPr>
          <w:del w:id="81" w:author="Vazir Nezhad, Bahram" w:date="2018-01-17T15:41:00Z"/>
        </w:rPr>
      </w:pPr>
      <w:del w:id="82" w:author="Vazir Nezhad, Bahram" w:date="2018-01-17T15:41:00Z">
        <w:r w:rsidDel="00640422">
          <w:delText>•</w:delText>
        </w:r>
        <w:r w:rsidDel="00640422">
          <w:tab/>
        </w:r>
        <w:r w:rsidDel="00640422">
          <w:delText>Any act exposing liability to others for personal injury or property damage.</w:delText>
        </w:r>
      </w:del>
    </w:p>
    <w:p w14:paraId="69B13833" w14:textId="77777777" w:rsidR="00BF1A9D" w:rsidRDefault="00BF1A9D" w:rsidP="00640422">
      <w:pPr>
        <w:tabs>
          <w:tab w:val="left" w:pos="360"/>
        </w:tabs>
        <w:rPr>
          <w:ins w:id="83" w:author="Vazir Nezhad, Bahram" w:date="2018-01-17T15:35:00Z"/>
        </w:rPr>
      </w:pPr>
      <w:ins w:id="84" w:author="Vazir Nezhad, Bahram" w:date="2018-01-17T15:35:00Z">
        <w:r>
          <w:t>Either party may terminate this Agreement at any time by giving ____ days' written notice to the other party of the intent to terminate.</w:t>
        </w:r>
      </w:ins>
    </w:p>
    <w:p w14:paraId="4EC5F7B5" w14:textId="26FF1C5F" w:rsidR="00640422" w:rsidRDefault="00640422" w:rsidP="00E518F6">
      <w:pPr>
        <w:tabs>
          <w:tab w:val="left" w:pos="360"/>
        </w:tabs>
      </w:pPr>
    </w:p>
    <w:p w14:paraId="34AAF950" w14:textId="77777777" w:rsidR="0043716C" w:rsidRPr="006878DF" w:rsidRDefault="0043716C" w:rsidP="0043716C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</w:p>
    <w:p w14:paraId="1E2B4144" w14:textId="72F783EA" w:rsidR="0043716C" w:rsidDel="001E1D0F" w:rsidRDefault="0043716C" w:rsidP="001E1D0F">
      <w:pPr>
        <w:tabs>
          <w:tab w:val="left" w:pos="360"/>
        </w:tabs>
        <w:rPr>
          <w:del w:id="85" w:author="Vazir Nezhad, Bahram" w:date="2018-01-18T14:04:00Z"/>
        </w:rPr>
      </w:pPr>
      <w:del w:id="86" w:author="Vazir Nezhad, Bahram" w:date="2018-01-18T14:03:00Z">
        <w:r w:rsidDel="001E1D0F">
          <w:delText>With reasonable cause, client</w:delText>
        </w:r>
      </w:del>
      <w:ins w:id="87" w:author="Vazir Nezhad, Bahram" w:date="2018-01-18T14:03:00Z">
        <w:r w:rsidR="001E1D0F">
          <w:t>Both parties</w:t>
        </w:r>
      </w:ins>
      <w:r>
        <w:t xml:space="preserve"> may terminate this Agreement</w:t>
      </w:r>
      <w:ins w:id="88" w:author="Vazir Nezhad, Bahram" w:date="2018-01-18T14:03:00Z">
        <w:r w:rsidR="001E1D0F">
          <w:t xml:space="preserve"> at any time with a written notice of two weeks.</w:t>
        </w:r>
      </w:ins>
      <w:del w:id="89" w:author="Vazir Nezhad, Bahram" w:date="2018-01-18T14:04:00Z">
        <w:r w:rsidDel="001E1D0F">
          <w:delText>, effective immediately upon giving written notice.</w:delText>
        </w:r>
      </w:del>
    </w:p>
    <w:p w14:paraId="7C7380F3" w14:textId="5AE753BF" w:rsidR="0043716C" w:rsidDel="001E1D0F" w:rsidRDefault="0043716C" w:rsidP="001E1D0F">
      <w:pPr>
        <w:tabs>
          <w:tab w:val="left" w:pos="360"/>
        </w:tabs>
        <w:rPr>
          <w:del w:id="90" w:author="Vazir Nezhad, Bahram" w:date="2018-01-18T14:04:00Z"/>
        </w:rPr>
        <w:pPrChange w:id="91" w:author="Vazir Nezhad, Bahram" w:date="2018-01-18T14:04:00Z">
          <w:pPr>
            <w:tabs>
              <w:tab w:val="left" w:pos="360"/>
            </w:tabs>
          </w:pPr>
        </w:pPrChange>
      </w:pPr>
      <w:del w:id="92" w:author="Vazir Nezhad, Bahram" w:date="2018-01-18T14:04:00Z">
        <w:r w:rsidDel="001E1D0F">
          <w:delText>Reasonable cause includes:</w:delText>
        </w:r>
      </w:del>
    </w:p>
    <w:p w14:paraId="7626F3C5" w14:textId="3AA760D9" w:rsidR="0043716C" w:rsidDel="001E1D0F" w:rsidRDefault="0043716C" w:rsidP="001E1D0F">
      <w:pPr>
        <w:tabs>
          <w:tab w:val="left" w:pos="360"/>
        </w:tabs>
        <w:rPr>
          <w:del w:id="93" w:author="Vazir Nezhad, Bahram" w:date="2018-01-18T14:04:00Z"/>
        </w:rPr>
        <w:pPrChange w:id="94" w:author="Vazir Nezhad, Bahram" w:date="2018-01-18T14:04:00Z">
          <w:pPr>
            <w:tabs>
              <w:tab w:val="left" w:pos="360"/>
            </w:tabs>
          </w:pPr>
        </w:pPrChange>
      </w:pPr>
      <w:del w:id="95" w:author="Vazir Nezhad, Bahram" w:date="2018-01-18T14:04:00Z">
        <w:r w:rsidDel="001E1D0F">
          <w:delText>•</w:delText>
        </w:r>
        <w:r w:rsidDel="001E1D0F">
          <w:tab/>
        </w:r>
        <w:r w:rsidDel="001E1D0F">
          <w:delText>Violation of this Agreement, or</w:delText>
        </w:r>
      </w:del>
    </w:p>
    <w:p w14:paraId="4F62B265" w14:textId="423B3FA5" w:rsidR="0043716C" w:rsidRDefault="0043716C" w:rsidP="001E1D0F">
      <w:pPr>
        <w:tabs>
          <w:tab w:val="left" w:pos="360"/>
        </w:tabs>
        <w:pPrChange w:id="96" w:author="Vazir Nezhad, Bahram" w:date="2018-01-18T14:04:00Z">
          <w:pPr>
            <w:tabs>
              <w:tab w:val="left" w:pos="360"/>
            </w:tabs>
          </w:pPr>
        </w:pPrChange>
      </w:pPr>
      <w:del w:id="97" w:author="Vazir Nezhad, Bahram" w:date="2018-01-18T14:04:00Z">
        <w:r w:rsidDel="001E1D0F">
          <w:delText>•</w:delText>
        </w:r>
        <w:r w:rsidDel="001E1D0F">
          <w:tab/>
        </w:r>
        <w:r w:rsidDel="001E1D0F">
          <w:delText>Any act exposing liability to others for personal injury or property damage.</w:delText>
        </w:r>
      </w:del>
    </w:p>
    <w:p w14:paraId="23F02B6D" w14:textId="76057C79" w:rsidR="0043716C" w:rsidRDefault="0043716C" w:rsidP="00E518F6">
      <w:pPr>
        <w:tabs>
          <w:tab w:val="left" w:pos="360"/>
        </w:tabs>
      </w:pPr>
    </w:p>
    <w:p w14:paraId="4CEFE7BF" w14:textId="77777777" w:rsidR="001E1D0F" w:rsidRPr="006878DF" w:rsidRDefault="001E1D0F" w:rsidP="001E1D0F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</w:p>
    <w:p w14:paraId="2A9A5CA9" w14:textId="01482263" w:rsidR="001E1D0F" w:rsidDel="001E1D0F" w:rsidRDefault="001E1D0F" w:rsidP="001E1D0F">
      <w:pPr>
        <w:tabs>
          <w:tab w:val="left" w:pos="360"/>
        </w:tabs>
        <w:rPr>
          <w:del w:id="98" w:author="Vazir Nezhad, Bahram" w:date="2018-01-18T14:08:00Z"/>
        </w:rPr>
      </w:pPr>
      <w:del w:id="99" w:author="Vazir Nezhad, Bahram" w:date="2018-01-18T14:08:00Z">
        <w:r w:rsidDel="001E1D0F">
          <w:delText>With reasonable cause, client may terminate this Agreement, effective immediately upon giving written notice.</w:delText>
        </w:r>
      </w:del>
    </w:p>
    <w:p w14:paraId="7EE183CD" w14:textId="2D815D16" w:rsidR="001E1D0F" w:rsidDel="001E1D0F" w:rsidRDefault="001E1D0F" w:rsidP="001E1D0F">
      <w:pPr>
        <w:tabs>
          <w:tab w:val="left" w:pos="360"/>
        </w:tabs>
        <w:rPr>
          <w:del w:id="100" w:author="Vazir Nezhad, Bahram" w:date="2018-01-18T14:08:00Z"/>
        </w:rPr>
      </w:pPr>
      <w:del w:id="101" w:author="Vazir Nezhad, Bahram" w:date="2018-01-18T14:08:00Z">
        <w:r w:rsidDel="001E1D0F">
          <w:delText>Reasonable cause includes:</w:delText>
        </w:r>
      </w:del>
    </w:p>
    <w:p w14:paraId="2C8A4975" w14:textId="56FE0C3C" w:rsidR="001E1D0F" w:rsidDel="001E1D0F" w:rsidRDefault="001E1D0F" w:rsidP="001E1D0F">
      <w:pPr>
        <w:tabs>
          <w:tab w:val="left" w:pos="360"/>
        </w:tabs>
        <w:rPr>
          <w:del w:id="102" w:author="Vazir Nezhad, Bahram" w:date="2018-01-18T14:08:00Z"/>
        </w:rPr>
      </w:pPr>
      <w:del w:id="103" w:author="Vazir Nezhad, Bahram" w:date="2018-01-18T14:08:00Z">
        <w:r w:rsidDel="001E1D0F">
          <w:delText>•</w:delText>
        </w:r>
        <w:r w:rsidDel="001E1D0F">
          <w:tab/>
        </w:r>
        <w:r w:rsidDel="001E1D0F">
          <w:delText>Violation of this Agreement, or</w:delText>
        </w:r>
      </w:del>
    </w:p>
    <w:p w14:paraId="5030DC41" w14:textId="08F42091" w:rsidR="001E1D0F" w:rsidRDefault="001E1D0F" w:rsidP="001E1D0F">
      <w:pPr>
        <w:tabs>
          <w:tab w:val="left" w:pos="360"/>
        </w:tabs>
      </w:pPr>
      <w:del w:id="104" w:author="Vazir Nezhad, Bahram" w:date="2018-01-18T14:08:00Z">
        <w:r w:rsidDel="001E1D0F">
          <w:delText>•</w:delText>
        </w:r>
        <w:r w:rsidDel="001E1D0F">
          <w:tab/>
        </w:r>
        <w:r w:rsidDel="001E1D0F">
          <w:delText>Any act exposing liability to others for personal injury or property damage.</w:delText>
        </w:r>
      </w:del>
      <w:ins w:id="105" w:author="Vazir Nezhad, Bahram" w:date="2018-01-18T14:08:00Z">
        <w:r>
          <w:t>A given notice of one month would be the only condition of termination for either party.</w:t>
        </w:r>
      </w:ins>
    </w:p>
    <w:p w14:paraId="189221A3" w14:textId="39211E37" w:rsidR="001E1D0F" w:rsidRDefault="001E1D0F" w:rsidP="001E1D0F">
      <w:pPr>
        <w:tabs>
          <w:tab w:val="left" w:pos="360"/>
        </w:tabs>
      </w:pPr>
    </w:p>
    <w:p w14:paraId="43BC6F15" w14:textId="77777777" w:rsidR="001E1D0F" w:rsidRPr="006878DF" w:rsidRDefault="001E1D0F" w:rsidP="001E1D0F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</w:p>
    <w:p w14:paraId="2EFE497A" w14:textId="23D30161" w:rsidR="001E1D0F" w:rsidDel="001E1D0F" w:rsidRDefault="001E1D0F" w:rsidP="001E1D0F">
      <w:pPr>
        <w:tabs>
          <w:tab w:val="left" w:pos="360"/>
        </w:tabs>
        <w:rPr>
          <w:del w:id="106" w:author="Vazir Nezhad, Bahram" w:date="2018-01-18T14:09:00Z"/>
        </w:rPr>
      </w:pPr>
      <w:ins w:id="107" w:author="Vazir Nezhad, Bahram" w:date="2018-01-18T14:09:00Z">
        <w:r>
          <w:t xml:space="preserve">The contract may be terminated by either party after a notice of three weeks. </w:t>
        </w:r>
      </w:ins>
      <w:del w:id="108" w:author="Vazir Nezhad, Bahram" w:date="2018-01-18T14:09:00Z">
        <w:r w:rsidDel="001E1D0F">
          <w:delText>With reasonable cause, client may terminate this Agreement, effective immediately upon giving written notice.</w:delText>
        </w:r>
      </w:del>
    </w:p>
    <w:p w14:paraId="6C55A6C8" w14:textId="6632AB47" w:rsidR="001E1D0F" w:rsidDel="001E1D0F" w:rsidRDefault="001E1D0F" w:rsidP="001E1D0F">
      <w:pPr>
        <w:tabs>
          <w:tab w:val="left" w:pos="360"/>
        </w:tabs>
        <w:rPr>
          <w:del w:id="109" w:author="Vazir Nezhad, Bahram" w:date="2018-01-18T14:09:00Z"/>
        </w:rPr>
      </w:pPr>
      <w:del w:id="110" w:author="Vazir Nezhad, Bahram" w:date="2018-01-18T14:09:00Z">
        <w:r w:rsidDel="001E1D0F">
          <w:delText>Reasonable cause includes:</w:delText>
        </w:r>
      </w:del>
    </w:p>
    <w:p w14:paraId="2CEC4237" w14:textId="75E8645E" w:rsidR="001E1D0F" w:rsidDel="001E1D0F" w:rsidRDefault="001E1D0F" w:rsidP="001E1D0F">
      <w:pPr>
        <w:tabs>
          <w:tab w:val="left" w:pos="360"/>
        </w:tabs>
        <w:rPr>
          <w:del w:id="111" w:author="Vazir Nezhad, Bahram" w:date="2018-01-18T14:09:00Z"/>
        </w:rPr>
      </w:pPr>
      <w:del w:id="112" w:author="Vazir Nezhad, Bahram" w:date="2018-01-18T14:09:00Z">
        <w:r w:rsidDel="001E1D0F">
          <w:lastRenderedPageBreak/>
          <w:delText>•</w:delText>
        </w:r>
        <w:r w:rsidDel="001E1D0F">
          <w:tab/>
        </w:r>
        <w:r w:rsidDel="001E1D0F">
          <w:delText>Violation of this Agreement, or</w:delText>
        </w:r>
      </w:del>
    </w:p>
    <w:p w14:paraId="7EB4FFAF" w14:textId="39046184" w:rsidR="001E1D0F" w:rsidDel="001E1D0F" w:rsidRDefault="001E1D0F" w:rsidP="001E1D0F">
      <w:pPr>
        <w:tabs>
          <w:tab w:val="left" w:pos="360"/>
        </w:tabs>
        <w:rPr>
          <w:del w:id="113" w:author="Vazir Nezhad, Bahram" w:date="2018-01-18T14:09:00Z"/>
        </w:rPr>
      </w:pPr>
      <w:del w:id="114" w:author="Vazir Nezhad, Bahram" w:date="2018-01-18T14:09:00Z">
        <w:r w:rsidDel="001E1D0F">
          <w:delText>•</w:delText>
        </w:r>
        <w:r w:rsidDel="001E1D0F">
          <w:tab/>
        </w:r>
        <w:r w:rsidDel="001E1D0F">
          <w:delText>Any act exposing liability to others for personal injury or property damage.</w:delText>
        </w:r>
      </w:del>
    </w:p>
    <w:p w14:paraId="46910011" w14:textId="77777777" w:rsidR="001E1D0F" w:rsidRDefault="001E1D0F" w:rsidP="001E1D0F">
      <w:pPr>
        <w:tabs>
          <w:tab w:val="left" w:pos="360"/>
        </w:tabs>
      </w:pPr>
    </w:p>
    <w:p w14:paraId="27457B38" w14:textId="77777777" w:rsidR="001E1D0F" w:rsidRPr="006878DF" w:rsidRDefault="001E1D0F" w:rsidP="001E1D0F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</w:p>
    <w:p w14:paraId="2F94D3A2" w14:textId="26D0CDFB" w:rsidR="001E1D0F" w:rsidDel="001E1D0F" w:rsidRDefault="001E1D0F" w:rsidP="001E1D0F">
      <w:pPr>
        <w:tabs>
          <w:tab w:val="left" w:pos="360"/>
        </w:tabs>
        <w:rPr>
          <w:del w:id="115" w:author="Vazir Nezhad, Bahram" w:date="2018-01-18T14:09:00Z"/>
        </w:rPr>
      </w:pPr>
      <w:del w:id="116" w:author="Vazir Nezhad, Bahram" w:date="2018-01-18T14:09:00Z">
        <w:r w:rsidDel="001E1D0F">
          <w:delText>With reasonable cause, client may terminate this Agreement, effective immediately upon giving written notice.</w:delText>
        </w:r>
      </w:del>
    </w:p>
    <w:p w14:paraId="7B87CD58" w14:textId="0C967C08" w:rsidR="001E1D0F" w:rsidDel="001E1D0F" w:rsidRDefault="001E1D0F" w:rsidP="001E1D0F">
      <w:pPr>
        <w:tabs>
          <w:tab w:val="left" w:pos="360"/>
        </w:tabs>
        <w:rPr>
          <w:del w:id="117" w:author="Vazir Nezhad, Bahram" w:date="2018-01-18T14:09:00Z"/>
        </w:rPr>
      </w:pPr>
      <w:del w:id="118" w:author="Vazir Nezhad, Bahram" w:date="2018-01-18T14:09:00Z">
        <w:r w:rsidDel="001E1D0F">
          <w:delText>Reasonable cause includes:</w:delText>
        </w:r>
      </w:del>
    </w:p>
    <w:p w14:paraId="23DDA936" w14:textId="28017009" w:rsidR="001E1D0F" w:rsidDel="001E1D0F" w:rsidRDefault="001E1D0F" w:rsidP="001E1D0F">
      <w:pPr>
        <w:tabs>
          <w:tab w:val="left" w:pos="360"/>
        </w:tabs>
        <w:rPr>
          <w:del w:id="119" w:author="Vazir Nezhad, Bahram" w:date="2018-01-18T14:09:00Z"/>
        </w:rPr>
      </w:pPr>
      <w:del w:id="120" w:author="Vazir Nezhad, Bahram" w:date="2018-01-18T14:09:00Z">
        <w:r w:rsidDel="001E1D0F">
          <w:delText>•</w:delText>
        </w:r>
        <w:r w:rsidDel="001E1D0F">
          <w:tab/>
        </w:r>
        <w:r w:rsidDel="001E1D0F">
          <w:delText>Violation of this Agreement, or</w:delText>
        </w:r>
      </w:del>
    </w:p>
    <w:p w14:paraId="09B13EA2" w14:textId="4077113A" w:rsidR="001E1D0F" w:rsidRDefault="001E1D0F" w:rsidP="001E1D0F">
      <w:pPr>
        <w:tabs>
          <w:tab w:val="left" w:pos="360"/>
        </w:tabs>
      </w:pPr>
      <w:del w:id="121" w:author="Vazir Nezhad, Bahram" w:date="2018-01-18T14:09:00Z">
        <w:r w:rsidDel="001E1D0F">
          <w:delText>•</w:delText>
        </w:r>
        <w:r w:rsidDel="001E1D0F">
          <w:tab/>
        </w:r>
        <w:r w:rsidDel="001E1D0F">
          <w:delText>Any act exposing liability to others for personal injury or property damage.</w:delText>
        </w:r>
      </w:del>
      <w:ins w:id="122" w:author="Vazir Nezhad, Bahram" w:date="2018-01-18T14:09:00Z">
        <w:r>
          <w:t xml:space="preserve">the contract can be terminated by either party request with a two weeks notice. </w:t>
        </w:r>
      </w:ins>
    </w:p>
    <w:p w14:paraId="4B851E80" w14:textId="77777777" w:rsidR="001E1D0F" w:rsidRDefault="001E1D0F" w:rsidP="00E518F6">
      <w:pPr>
        <w:tabs>
          <w:tab w:val="left" w:pos="360"/>
        </w:tabs>
      </w:pPr>
    </w:p>
    <w:sectPr w:rsidR="001E1D0F" w:rsidSect="00BF1A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azir Nezhad, Bahram" w:date="2018-01-17T15:58:00Z" w:initials="VNB">
    <w:p w14:paraId="1D974E96" w14:textId="4EEEDC3E" w:rsidR="003E033C" w:rsidRDefault="003E033C">
      <w:pPr>
        <w:pStyle w:val="CommentText"/>
      </w:pPr>
      <w:r>
        <w:rPr>
          <w:rStyle w:val="CommentReference"/>
        </w:rPr>
        <w:annotationRef/>
      </w:r>
      <w:r>
        <w:t xml:space="preserve">The contract is clear enough and all breaches against the agreement is considered material. </w:t>
      </w:r>
      <w:proofErr w:type="gramStart"/>
      <w:r>
        <w:t>Therefore</w:t>
      </w:r>
      <w:proofErr w:type="gramEnd"/>
      <w:r>
        <w:t xml:space="preserve"> explicit listing of breaches is redundant here.</w:t>
      </w:r>
    </w:p>
  </w:comment>
  <w:comment w:id="1" w:author="Vazir Nezhad, Bahram" w:date="2018-01-17T15:54:00Z" w:initials="VNB">
    <w:p w14:paraId="348F49A5" w14:textId="0691AC9A" w:rsidR="003C0CE4" w:rsidRDefault="003C0CE4">
      <w:pPr>
        <w:pStyle w:val="CommentText"/>
      </w:pPr>
      <w:r>
        <w:rPr>
          <w:rStyle w:val="CommentReference"/>
        </w:rPr>
        <w:annotationRef/>
      </w:r>
      <w:r w:rsidR="003E033C">
        <w:t>Termination of contract without a reason is not acceptable. The company allocates resources after hiring the contractor and terminating the operation will be adversely impacting the whole processes and is very costly.</w:t>
      </w:r>
    </w:p>
  </w:comment>
  <w:comment w:id="44" w:author="Vazir Nezhad, Bahram" w:date="2018-01-17T15:46:00Z" w:initials="VNB">
    <w:p w14:paraId="13E7F216" w14:textId="77777777" w:rsidR="00640422" w:rsidRDefault="00640422">
      <w:pPr>
        <w:pStyle w:val="CommentText"/>
      </w:pPr>
      <w:r>
        <w:rPr>
          <w:rStyle w:val="CommentReference"/>
        </w:rPr>
        <w:annotationRef/>
      </w:r>
      <w:r>
        <w:t>Please list material violations here. Such as exceeding the operation costs more than 10% of total agreed costs, etc.</w:t>
      </w:r>
    </w:p>
  </w:comment>
  <w:comment w:id="45" w:author="Vazir Nezhad, Bahram" w:date="2018-01-18T12:09:00Z" w:initials="VNB">
    <w:p w14:paraId="765FB778" w14:textId="64A520C3" w:rsidR="00C547B5" w:rsidRDefault="00C547B5">
      <w:pPr>
        <w:pStyle w:val="CommentText"/>
      </w:pPr>
      <w:r>
        <w:rPr>
          <w:rStyle w:val="CommentReference"/>
        </w:rPr>
        <w:annotationRef/>
      </w:r>
      <w:r>
        <w:t>What violations? We need to list them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D974E96" w15:done="0"/>
  <w15:commentEx w15:paraId="348F49A5" w15:done="0"/>
  <w15:commentEx w15:paraId="13E7F216" w15:done="0"/>
  <w15:commentEx w15:paraId="765FB77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zir Nezhad, Bahram">
    <w15:presenceInfo w15:providerId="AD" w15:userId="S-1-5-21-329068152-1454471165-1417001333-62500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F6"/>
    <w:rsid w:val="000100F4"/>
    <w:rsid w:val="00030844"/>
    <w:rsid w:val="00184508"/>
    <w:rsid w:val="001E1D0F"/>
    <w:rsid w:val="00205936"/>
    <w:rsid w:val="003710BF"/>
    <w:rsid w:val="003C0CE4"/>
    <w:rsid w:val="003E033C"/>
    <w:rsid w:val="0043716C"/>
    <w:rsid w:val="004675DD"/>
    <w:rsid w:val="005D07ED"/>
    <w:rsid w:val="00640422"/>
    <w:rsid w:val="007C10A5"/>
    <w:rsid w:val="00817273"/>
    <w:rsid w:val="00835FCB"/>
    <w:rsid w:val="009302E5"/>
    <w:rsid w:val="00973497"/>
    <w:rsid w:val="00A463A5"/>
    <w:rsid w:val="00BF1A9D"/>
    <w:rsid w:val="00C3626F"/>
    <w:rsid w:val="00C547B5"/>
    <w:rsid w:val="00E518F6"/>
    <w:rsid w:val="00F3726F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322"/>
  <w15:chartTrackingRefBased/>
  <w15:docId w15:val="{89D02241-9E05-4060-947F-A0F9F9D436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518F6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A9D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F1A9D"/>
    <w:rPr>
      <w:rFonts w:ascii="Segoe UI" w:hAnsi="Segoe UI" w:eastAsia="Times New Roman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40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422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40422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42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40422"/>
    <w:rPr>
      <w:rFonts w:ascii="Times New Roman" w:hAnsi="Times New Roman" w:eastAsia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3.xml"/><Relationship Id="rId5" Type="http://schemas.microsoft.com/office/2011/relationships/commentsExtended" Target="commentsExtended.xml"/><Relationship Id="rId10" Type="http://schemas.openxmlformats.org/officeDocument/2006/relationships/customXml" Target="../customXml/item2.xml"/><Relationship Id="rId4" Type="http://schemas.openxmlformats.org/officeDocument/2006/relationships/comments" Target="comment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F905B9A715D04BB77264561A422F60" ma:contentTypeVersion="2" ma:contentTypeDescription="Create a new document." ma:contentTypeScope="" ma:versionID="95cf01ff04b3e94bb5bceec5f1a6f7db">
  <xsd:schema xmlns:xsd="http://www.w3.org/2001/XMLSchema" xmlns:xs="http://www.w3.org/2001/XMLSchema" xmlns:p="http://schemas.microsoft.com/office/2006/metadata/properties" xmlns:ns2="20e01d33-cf69-4d1e-a987-b90c8e542266" targetNamespace="http://schemas.microsoft.com/office/2006/metadata/properties" ma:root="true" ma:fieldsID="d197382c567c7f13dab751f594336c56" ns2:_="">
    <xsd:import namespace="20e01d33-cf69-4d1e-a987-b90c8e5422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01d33-cf69-4d1e-a987-b90c8e5422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F72FC4-9418-4257-961C-52385C155DE3}"/>
</file>

<file path=customXml/itemProps2.xml><?xml version="1.0" encoding="utf-8"?>
<ds:datastoreItem xmlns:ds="http://schemas.openxmlformats.org/officeDocument/2006/customXml" ds:itemID="{83B6908D-1E30-453B-9393-0EE04DCED29C}"/>
</file>

<file path=customXml/itemProps3.xml><?xml version="1.0" encoding="utf-8"?>
<ds:datastoreItem xmlns:ds="http://schemas.openxmlformats.org/officeDocument/2006/customXml" ds:itemID="{CB1B2125-1EA1-4CA2-B0FA-93BD50799D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8</Pages>
  <Words>1870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12504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Gandhi, Niharika M.</dc:creator>
  <keywords/>
  <dc:description/>
  <lastModifiedBy>Vazir Nezhad, Bahram</lastModifiedBy>
  <revision>4</revision>
  <dcterms:created xsi:type="dcterms:W3CDTF">2018-01-18T05:17:06.0850042Z</dcterms:created>
  <dcterms:modified xsi:type="dcterms:W3CDTF">2018-01-18T03:10:00.0000000Z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0x010100C7F905B9A715D04BB77264561A422F60</vt:lpwstr>
  </property>
</Properties>
</file>