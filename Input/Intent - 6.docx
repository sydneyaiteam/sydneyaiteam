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28119" w14:textId="77777777" w:rsidR="00835FCB" w:rsidRDefault="00835FCB" w:rsidP="00184508">
      <w:pPr>
        <w:tabs>
          <w:tab w:val="left" w:pos="360"/>
        </w:tabs>
      </w:pPr>
    </w:p>
    <w:p w14:paraId="2BBA7782" w14:textId="77777777" w:rsidR="00184508" w:rsidRDefault="00184508" w:rsidP="00E518F6">
      <w:pPr>
        <w:tabs>
          <w:tab w:val="left" w:pos="360"/>
        </w:tabs>
      </w:pPr>
    </w:p>
    <w:p w14:paraId="07F9ED05" w14:textId="77777777" w:rsidR="00184508" w:rsidRPr="006878DF" w:rsidRDefault="00184508" w:rsidP="00184508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1A068793" w14:textId="77777777" w:rsidR="00184508" w:rsidRDefault="00184508" w:rsidP="00184508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078BD312" w14:textId="77777777" w:rsidR="00184508" w:rsidRDefault="00184508" w:rsidP="00184508">
      <w:pPr>
        <w:tabs>
          <w:tab w:val="left" w:pos="360"/>
        </w:tabs>
      </w:pPr>
      <w:r>
        <w:t>Reasonable cause includes:</w:t>
      </w:r>
    </w:p>
    <w:p w14:paraId="1A2D03A7" w14:textId="77777777" w:rsidR="00184508" w:rsidRDefault="00184508" w:rsidP="00184508">
      <w:pPr>
        <w:tabs>
          <w:tab w:val="left" w:pos="360"/>
        </w:tabs>
      </w:pPr>
      <w:r>
        <w:t>•</w:t>
      </w:r>
      <w:r>
        <w:tab/>
        <w:t>Violation of this Agreement, or</w:t>
      </w:r>
    </w:p>
    <w:p w14:paraId="4BF1D44A" w14:textId="4C588B94" w:rsidR="00184508" w:rsidRDefault="00184508" w:rsidP="00184508">
      <w:pPr>
        <w:tabs>
          <w:tab w:val="left" w:pos="360"/>
        </w:tabs>
      </w:pPr>
      <w:r>
        <w:t>•</w:t>
      </w:r>
      <w:r>
        <w:tab/>
        <w:t>Any act exposing liability to others for personal injury or property damage</w:t>
      </w:r>
      <w:ins w:id="0" w:author="Vazir Nezhad, Bahram" w:date="2018-01-17T15:25:00Z">
        <w:r>
          <w:t xml:space="preserve"> which is not compensated after two </w:t>
        </w:r>
      </w:ins>
      <w:ins w:id="1" w:author="Vazir Nezhad, Bahram" w:date="2018-01-17T15:26:00Z">
        <w:r>
          <w:t>weeks’ notice</w:t>
        </w:r>
      </w:ins>
      <w:r>
        <w:t>.</w:t>
      </w:r>
    </w:p>
    <w:p w14:paraId="7BEF9CDB" w14:textId="32617392" w:rsidR="00835FCB" w:rsidRDefault="00835FCB" w:rsidP="00184508">
      <w:pPr>
        <w:tabs>
          <w:tab w:val="left" w:pos="360"/>
        </w:tabs>
      </w:pPr>
    </w:p>
    <w:p w14:paraId="6C50E0B8" w14:textId="77777777" w:rsidR="00835FCB" w:rsidRPr="006878DF" w:rsidRDefault="00835FCB" w:rsidP="00835FCB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75C9D6B8" w14:textId="77777777" w:rsidR="00835FCB" w:rsidRDefault="00835FCB" w:rsidP="00835FCB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5B3F55FD" w14:textId="77777777" w:rsidR="00835FCB" w:rsidRDefault="00835FCB" w:rsidP="00835FCB">
      <w:pPr>
        <w:tabs>
          <w:tab w:val="left" w:pos="360"/>
        </w:tabs>
      </w:pPr>
      <w:r>
        <w:t>Reasonable cause includes:</w:t>
      </w:r>
    </w:p>
    <w:p w14:paraId="27D2C293" w14:textId="3A92481C" w:rsidR="00835FCB" w:rsidRDefault="00835FCB" w:rsidP="00835FCB">
      <w:pPr>
        <w:tabs>
          <w:tab w:val="left" w:pos="360"/>
        </w:tabs>
      </w:pPr>
      <w:r>
        <w:t>•</w:t>
      </w:r>
      <w:r>
        <w:tab/>
        <w:t>Violation of this Agreement, or</w:t>
      </w:r>
    </w:p>
    <w:p w14:paraId="5B7F37F3" w14:textId="45E5222E" w:rsidR="00835FCB" w:rsidRPr="0043716C" w:rsidRDefault="00835FCB" w:rsidP="00835FCB">
      <w:pPr>
        <w:tabs>
          <w:tab w:val="left" w:pos="360"/>
        </w:tabs>
        <w:rPr>
          <w:lang w:val="en-AU" w:bidi="fa-IR"/>
        </w:rPr>
      </w:pPr>
      <w:r>
        <w:t>•</w:t>
      </w:r>
      <w:r>
        <w:tab/>
        <w:t>Any act exposing liability to others for personal injury or property damage</w:t>
      </w:r>
      <w:ins w:id="2" w:author="Vazir Nezhad, Bahram" w:date="2018-01-18T13:56:00Z">
        <w:r w:rsidR="0043716C">
          <w:t xml:space="preserve"> and not being able to compensate</w:t>
        </w:r>
      </w:ins>
      <w:del w:id="3" w:author="Vazir Nezhad, Bahram" w:date="2018-01-18T13:56:00Z">
        <w:r w:rsidDel="0043716C">
          <w:delText>.</w:delText>
        </w:r>
      </w:del>
    </w:p>
    <w:p w14:paraId="5F9B852C" w14:textId="025D0FB6" w:rsidR="00835FCB" w:rsidRDefault="00835FCB" w:rsidP="00184508">
      <w:pPr>
        <w:tabs>
          <w:tab w:val="left" w:pos="360"/>
        </w:tabs>
      </w:pPr>
    </w:p>
    <w:p w14:paraId="29CB1D7D" w14:textId="77777777" w:rsidR="0043716C" w:rsidRPr="006878DF" w:rsidRDefault="0043716C" w:rsidP="0043716C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7036FD6E" w14:textId="77777777" w:rsidR="0043716C" w:rsidRDefault="0043716C" w:rsidP="0043716C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08A54792" w14:textId="77777777" w:rsidR="0043716C" w:rsidRDefault="0043716C" w:rsidP="0043716C">
      <w:pPr>
        <w:tabs>
          <w:tab w:val="left" w:pos="360"/>
        </w:tabs>
      </w:pPr>
      <w:r>
        <w:t>Reasonable cause includes:</w:t>
      </w:r>
    </w:p>
    <w:p w14:paraId="47B76103" w14:textId="77777777" w:rsidR="0043716C" w:rsidRDefault="0043716C" w:rsidP="0043716C">
      <w:pPr>
        <w:tabs>
          <w:tab w:val="left" w:pos="360"/>
        </w:tabs>
      </w:pPr>
      <w:r>
        <w:t>•</w:t>
      </w:r>
      <w:r>
        <w:tab/>
        <w:t>Violation of this Agreement</w:t>
      </w:r>
      <w:ins w:id="4" w:author="Vazir Nezhad, Bahram" w:date="2018-01-17T15:23:00Z">
        <w:r>
          <w:t xml:space="preserve"> which could not be rectified in a two weeks period</w:t>
        </w:r>
      </w:ins>
      <w:r>
        <w:t>, or</w:t>
      </w:r>
    </w:p>
    <w:p w14:paraId="61119A09" w14:textId="2728FFF0" w:rsidR="0043716C" w:rsidRDefault="0043716C" w:rsidP="0043716C">
      <w:pPr>
        <w:tabs>
          <w:tab w:val="left" w:pos="360"/>
        </w:tabs>
      </w:pPr>
      <w:r>
        <w:t>•</w:t>
      </w:r>
      <w:r>
        <w:tab/>
        <w:t>Any act exposing liability</w:t>
      </w:r>
      <w:ins w:id="5" w:author="Vazir Nezhad, Bahram" w:date="2018-01-18T13:57:00Z">
        <w:r>
          <w:t>, which cannot be compensated</w:t>
        </w:r>
      </w:ins>
      <w:r>
        <w:t xml:space="preserve"> to others for personal injury or property damage. </w:t>
      </w:r>
    </w:p>
    <w:p w14:paraId="47307A28" w14:textId="6AEF5321" w:rsidR="0043716C" w:rsidRDefault="0043716C" w:rsidP="00184508">
      <w:pPr>
        <w:tabs>
          <w:tab w:val="left" w:pos="360"/>
        </w:tabs>
      </w:pPr>
    </w:p>
    <w:p w14:paraId="2DF93B72" w14:textId="77777777" w:rsidR="0043716C" w:rsidRPr="006878DF" w:rsidRDefault="0043716C" w:rsidP="0043716C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4D6A4EAB" w14:textId="77777777" w:rsidR="0043716C" w:rsidRDefault="0043716C" w:rsidP="0043716C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0258D030" w14:textId="77777777" w:rsidR="0043716C" w:rsidRDefault="0043716C" w:rsidP="0043716C">
      <w:pPr>
        <w:tabs>
          <w:tab w:val="left" w:pos="360"/>
        </w:tabs>
      </w:pPr>
      <w:r>
        <w:t>Reasonable cause includes:</w:t>
      </w:r>
    </w:p>
    <w:p w14:paraId="243781A7" w14:textId="3E088304" w:rsidR="0043716C" w:rsidRDefault="0043716C" w:rsidP="0043716C">
      <w:pPr>
        <w:tabs>
          <w:tab w:val="left" w:pos="360"/>
        </w:tabs>
      </w:pPr>
      <w:r>
        <w:t>•</w:t>
      </w:r>
      <w:r>
        <w:tab/>
        <w:t>Violation of this Agreement, or</w:t>
      </w:r>
    </w:p>
    <w:p w14:paraId="0075B0B3" w14:textId="6B0A7D7D" w:rsidR="0043716C" w:rsidRDefault="0043716C" w:rsidP="0043716C">
      <w:pPr>
        <w:tabs>
          <w:tab w:val="left" w:pos="360"/>
        </w:tabs>
      </w:pPr>
      <w:r>
        <w:t>•</w:t>
      </w:r>
      <w:r>
        <w:tab/>
        <w:t>Any act exposing liability to others for personal injury or property damage</w:t>
      </w:r>
      <w:ins w:id="6" w:author="Vazir Nezhad, Bahram" w:date="2018-01-18T13:58:00Z">
        <w:r>
          <w:t xml:space="preserve"> that is not being compensated</w:t>
        </w:r>
      </w:ins>
      <w:r>
        <w:t>.</w:t>
      </w:r>
    </w:p>
    <w:p w14:paraId="0C7D12EF" w14:textId="354C0B4E" w:rsidR="0043716C" w:rsidRDefault="0043716C" w:rsidP="0043716C">
      <w:pPr>
        <w:tabs>
          <w:tab w:val="left" w:pos="360"/>
        </w:tabs>
      </w:pPr>
    </w:p>
    <w:p w14:paraId="468D14B4" w14:textId="77777777" w:rsidR="0043716C" w:rsidRPr="006878DF" w:rsidRDefault="0043716C" w:rsidP="0043716C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2D6022FF" w14:textId="77777777" w:rsidR="0043716C" w:rsidRDefault="0043716C" w:rsidP="0043716C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5C2B4FCD" w14:textId="77777777" w:rsidR="0043716C" w:rsidRDefault="0043716C" w:rsidP="0043716C">
      <w:pPr>
        <w:tabs>
          <w:tab w:val="left" w:pos="360"/>
        </w:tabs>
      </w:pPr>
      <w:r>
        <w:t>Reasonable cause includes:</w:t>
      </w:r>
    </w:p>
    <w:p w14:paraId="04A14A09" w14:textId="72A417CC" w:rsidR="0043716C" w:rsidRDefault="0043716C" w:rsidP="0043716C">
      <w:pPr>
        <w:tabs>
          <w:tab w:val="left" w:pos="360"/>
        </w:tabs>
      </w:pPr>
      <w:r>
        <w:t>•</w:t>
      </w:r>
      <w:r>
        <w:tab/>
        <w:t>Violation of this Agreement, or</w:t>
      </w:r>
    </w:p>
    <w:p w14:paraId="4B851E80" w14:textId="5AB357BE" w:rsidR="001E1D0F" w:rsidRDefault="0043716C" w:rsidP="00E518F6">
      <w:pPr>
        <w:tabs>
          <w:tab w:val="left" w:pos="360"/>
        </w:tabs>
      </w:pPr>
      <w:r>
        <w:t>•</w:t>
      </w:r>
      <w:r>
        <w:tab/>
        <w:t>Any act exposing liability to others for personal injury or property damage</w:t>
      </w:r>
      <w:del w:id="7" w:author="Vazir Nezhad, Bahram" w:date="2018-01-18T13:59:00Z">
        <w:r w:rsidDel="0043716C">
          <w:delText>.</w:delText>
        </w:r>
      </w:del>
      <w:ins w:id="8" w:author="Vazir Nezhad, Bahram" w:date="2018-01-18T13:59:00Z">
        <w:r>
          <w:t xml:space="preserve"> That is</w:t>
        </w:r>
        <w:bookmarkStart w:id="9" w:name="_GoBack"/>
        <w:bookmarkEnd w:id="9"/>
        <w:r>
          <w:t xml:space="preserve"> not compensated after notice.</w:t>
        </w:r>
      </w:ins>
    </w:p>
    <w:sectPr w:rsidR="001E1D0F" w:rsidSect="00BF1A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zir Nezhad, Bahram">
    <w15:presenceInfo w15:providerId="AD" w15:userId="S-1-5-21-329068152-1454471165-1417001333-62500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F6"/>
    <w:rsid w:val="000100F4"/>
    <w:rsid w:val="00030844"/>
    <w:rsid w:val="00184508"/>
    <w:rsid w:val="0019004B"/>
    <w:rsid w:val="001E1D0F"/>
    <w:rsid w:val="00205936"/>
    <w:rsid w:val="00270321"/>
    <w:rsid w:val="003710BF"/>
    <w:rsid w:val="003C0CE4"/>
    <w:rsid w:val="003E033C"/>
    <w:rsid w:val="0043716C"/>
    <w:rsid w:val="004675DD"/>
    <w:rsid w:val="00485308"/>
    <w:rsid w:val="00491633"/>
    <w:rsid w:val="005D07ED"/>
    <w:rsid w:val="00640422"/>
    <w:rsid w:val="007242AC"/>
    <w:rsid w:val="007C10A5"/>
    <w:rsid w:val="00817273"/>
    <w:rsid w:val="00835FCB"/>
    <w:rsid w:val="009302E5"/>
    <w:rsid w:val="00973497"/>
    <w:rsid w:val="00A463A5"/>
    <w:rsid w:val="00BF1A9D"/>
    <w:rsid w:val="00C3626F"/>
    <w:rsid w:val="00C547B5"/>
    <w:rsid w:val="00E518F6"/>
    <w:rsid w:val="00F05C1D"/>
    <w:rsid w:val="00F3726F"/>
    <w:rsid w:val="00F409D8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322"/>
  <w15:chartTrackingRefBased/>
  <w15:docId w15:val="{89D02241-9E05-4060-947F-A0F9F9D4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8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A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9D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4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422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905B9A715D04BB77264561A422F60" ma:contentTypeVersion="0" ma:contentTypeDescription="Create a new document." ma:contentTypeScope="" ma:versionID="6765f2334cd304eb18b2d55e4abef4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cb52138a65ccc7855401b9963330e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B0B1-13CC-4543-9579-47CB9EE3E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6908D-1E30-453B-9393-0EE04DCED2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B2125-1EA1-4CA2-B0FA-93BD50799D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5D57E1-79B3-4A86-A2BA-DBF9E9E8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Vazir Nezhad, Bahram</dc:creator>
  <cp:keywords/>
  <dc:description/>
  <cp:lastModifiedBy>Gandhi, Niharika M.</cp:lastModifiedBy>
  <cp:revision>5</cp:revision>
  <dcterms:created xsi:type="dcterms:W3CDTF">2018-01-18T04:31:00Z</dcterms:created>
  <dcterms:modified xsi:type="dcterms:W3CDTF">2018-01-18T04:50:00Z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0x010100C7F905B9A715D04BB77264561A422F60</vt:lpwstr>
  </property>
</Properties>
</file>